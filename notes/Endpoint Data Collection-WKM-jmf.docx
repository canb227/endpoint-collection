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339967" w14:textId="77777777" w:rsidR="008E4A03" w:rsidRDefault="00FD2C26" w:rsidP="00FD2C26">
      <w:pPr>
        <w:pStyle w:val="Heading1"/>
      </w:pPr>
      <w:r>
        <w:t>SCAP v2 Endpoint Data Collection</w:t>
      </w:r>
    </w:p>
    <w:p w14:paraId="6890DC75" w14:textId="77777777" w:rsidR="00FD2C26" w:rsidRDefault="00FD2C26" w:rsidP="00FD2C26"/>
    <w:p w14:paraId="18665EC1" w14:textId="77777777" w:rsidR="00FD2C26" w:rsidRDefault="00FD2C26" w:rsidP="00FD2C26"/>
    <w:p w14:paraId="2A4DDB52" w14:textId="77777777" w:rsidR="00FD2C26" w:rsidRDefault="00FD2C26" w:rsidP="0004342C">
      <w:pPr>
        <w:pStyle w:val="Heading1"/>
      </w:pPr>
      <w:bookmarkStart w:id="0" w:name="_Toc521161168"/>
      <w:bookmarkStart w:id="1" w:name="_Toc532390164"/>
      <w:r>
        <w:t xml:space="preserve">Overview of Architectural Components and Operations </w:t>
      </w:r>
      <w:bookmarkEnd w:id="0"/>
      <w:bookmarkEnd w:id="1"/>
    </w:p>
    <w:p w14:paraId="07E39E07" w14:textId="77777777" w:rsidR="00FD2C26" w:rsidRDefault="00FD2C26" w:rsidP="00FD2C26">
      <w:pPr>
        <w:ind w:left="360"/>
        <w:rPr>
          <w:b/>
          <w:bCs/>
        </w:rPr>
      </w:pPr>
    </w:p>
    <w:p w14:paraId="42321FBA" w14:textId="33A97CAA" w:rsidR="00FD2C26" w:rsidRDefault="00FD2C26" w:rsidP="00FD2C26">
      <w:pPr>
        <w:ind w:left="360"/>
      </w:pPr>
      <w:r w:rsidRPr="006D66F2">
        <w:rPr>
          <w:b/>
          <w:bCs/>
        </w:rPr>
        <w:t>Endpoint:</w:t>
      </w:r>
      <w:r>
        <w:t xml:space="preserve"> The target of a posture assessment. It r</w:t>
      </w:r>
      <w:r w:rsidRPr="00DB2AC6">
        <w:t>eports</w:t>
      </w:r>
      <w:r>
        <w:t xml:space="preserve"> information to the </w:t>
      </w:r>
      <w:r w:rsidRPr="006D66F2">
        <w:rPr>
          <w:i/>
          <w:iCs/>
        </w:rPr>
        <w:t xml:space="preserve">Posture Collection </w:t>
      </w:r>
      <w:r w:rsidR="00E00B7D">
        <w:rPr>
          <w:i/>
          <w:iCs/>
        </w:rPr>
        <w:t>Service</w:t>
      </w:r>
      <w:r>
        <w:t xml:space="preserve"> based on change events as well as and responds to direct queries from the </w:t>
      </w:r>
      <w:r w:rsidRPr="006D66F2">
        <w:rPr>
          <w:i/>
          <w:iCs/>
        </w:rPr>
        <w:t xml:space="preserve">Posture Collection </w:t>
      </w:r>
      <w:r>
        <w:rPr>
          <w:i/>
          <w:iCs/>
        </w:rPr>
        <w:t>Service</w:t>
      </w:r>
      <w:r>
        <w:t xml:space="preserve">. </w:t>
      </w:r>
    </w:p>
    <w:p w14:paraId="17F7EA5B" w14:textId="77777777" w:rsidR="00FD2C26" w:rsidRDefault="00FD2C26" w:rsidP="00FD2C26">
      <w:pPr>
        <w:ind w:left="360"/>
      </w:pPr>
    </w:p>
    <w:p w14:paraId="1CE658FD" w14:textId="657F4CF1" w:rsidR="00FD2C26" w:rsidRDefault="00FD2C26" w:rsidP="00FD2C26">
      <w:pPr>
        <w:ind w:left="360"/>
      </w:pPr>
      <w:r w:rsidRPr="007B2B23">
        <w:rPr>
          <w:b/>
          <w:bCs/>
        </w:rPr>
        <w:t xml:space="preserve">Posture Collection </w:t>
      </w:r>
      <w:r>
        <w:rPr>
          <w:b/>
          <w:bCs/>
        </w:rPr>
        <w:t>Service</w:t>
      </w:r>
      <w:r w:rsidRPr="007B2B23">
        <w:rPr>
          <w:b/>
          <w:bCs/>
        </w:rPr>
        <w:t>:</w:t>
      </w:r>
      <w:r w:rsidRPr="00DB2AC6">
        <w:t xml:space="preserve"> Queries</w:t>
      </w:r>
      <w:r>
        <w:t xml:space="preserve"> </w:t>
      </w:r>
      <w:r w:rsidRPr="006D66F2">
        <w:rPr>
          <w:i/>
          <w:iCs/>
        </w:rPr>
        <w:t>Endpoint</w:t>
      </w:r>
      <w:r w:rsidRPr="005627A6">
        <w:rPr>
          <w:i/>
          <w:iCs/>
        </w:rPr>
        <w:t>s</w:t>
      </w:r>
      <w:r>
        <w:t xml:space="preserve"> to collect specific posture data. These queries may contain SCAP Content retrieved from the </w:t>
      </w:r>
      <w:r w:rsidRPr="006D66F2">
        <w:rPr>
          <w:i/>
          <w:iCs/>
        </w:rPr>
        <w:t>SCAP Content Repository</w:t>
      </w:r>
      <w:r>
        <w:t xml:space="preserve">.  It sanity checks the posture data it receives and </w:t>
      </w:r>
      <w:r w:rsidRPr="00DB2AC6">
        <w:t>stores</w:t>
      </w:r>
      <w:r>
        <w:t xml:space="preserve"> it in the </w:t>
      </w:r>
      <w:r w:rsidRPr="006D66F2">
        <w:rPr>
          <w:i/>
          <w:iCs/>
        </w:rPr>
        <w:t>Configuration Management Database</w:t>
      </w:r>
      <w:r>
        <w:t xml:space="preserve"> (</w:t>
      </w:r>
      <w:r w:rsidRPr="006D66F2">
        <w:rPr>
          <w:i/>
          <w:iCs/>
        </w:rPr>
        <w:t>CMDB</w:t>
      </w:r>
      <w:r>
        <w:t xml:space="preserve">) for later use. </w:t>
      </w:r>
      <w:commentRangeStart w:id="2"/>
      <w:commentRangeStart w:id="3"/>
      <w:r>
        <w:t xml:space="preserve">It also </w:t>
      </w:r>
      <w:r w:rsidRPr="00DB2AC6">
        <w:t>reports</w:t>
      </w:r>
      <w:r>
        <w:t xml:space="preserve"> newly collected posture data to </w:t>
      </w:r>
      <w:proofErr w:type="gramStart"/>
      <w:ins w:id="4" w:author="Jessica Fitzgerald-McKay" w:date="2019-08-01T07:47:00Z">
        <w:r w:rsidR="0004342C">
          <w:t>entities which</w:t>
        </w:r>
        <w:proofErr w:type="gramEnd"/>
        <w:r w:rsidR="0004342C">
          <w:t xml:space="preserve"> have subscribed to receive it (i.e., </w:t>
        </w:r>
      </w:ins>
      <w:ins w:id="5" w:author="Jessica Fitzgerald-McKay" w:date="2019-08-01T07:48:00Z">
        <w:r w:rsidR="0004342C">
          <w:t>a</w:t>
        </w:r>
      </w:ins>
      <w:del w:id="6" w:author="Jessica Fitzgerald-McKay" w:date="2019-08-01T07:48:00Z">
        <w:r w:rsidDel="0004342C">
          <w:delText>the</w:delText>
        </w:r>
      </w:del>
      <w:r>
        <w:t xml:space="preserve"> </w:t>
      </w:r>
      <w:r w:rsidRPr="006D66F2">
        <w:rPr>
          <w:i/>
          <w:iCs/>
        </w:rPr>
        <w:t>Posture Evaluator</w:t>
      </w:r>
      <w:del w:id="7" w:author="Jessica Fitzgerald-McKay" w:date="2019-08-01T07:48:00Z">
        <w:r w:rsidDel="0004342C">
          <w:delText xml:space="preserve"> </w:delText>
        </w:r>
      </w:del>
      <w:ins w:id="8" w:author="Jessica Fitzgerald-McKay" w:date="2019-08-01T07:48:00Z">
        <w:r w:rsidR="0004342C">
          <w:t>).</w:t>
        </w:r>
      </w:ins>
      <w:del w:id="9" w:author="Jessica Fitzgerald-McKay" w:date="2019-08-01T07:48:00Z">
        <w:r w:rsidDel="0004342C">
          <w:delText xml:space="preserve">if the </w:delText>
        </w:r>
        <w:r w:rsidRPr="006D66F2" w:rsidDel="0004342C">
          <w:rPr>
            <w:i/>
            <w:iCs/>
          </w:rPr>
          <w:delText>Posture Evaluator</w:delText>
        </w:r>
        <w:r w:rsidDel="0004342C">
          <w:delText xml:space="preserve"> has requested to receive updates</w:delText>
        </w:r>
        <w:commentRangeEnd w:id="2"/>
        <w:r w:rsidR="00A01753" w:rsidDel="0004342C">
          <w:rPr>
            <w:rStyle w:val="CommentReference"/>
            <w:rFonts w:ascii="Times New Roman" w:eastAsia="Times New Roman" w:hAnsi="Times New Roman" w:cs="Times New Roman"/>
          </w:rPr>
          <w:commentReference w:id="2"/>
        </w:r>
        <w:commentRangeEnd w:id="3"/>
        <w:r w:rsidR="0004342C" w:rsidDel="0004342C">
          <w:rPr>
            <w:rStyle w:val="CommentReference"/>
            <w:rFonts w:ascii="Times New Roman" w:eastAsia="Times New Roman" w:hAnsi="Times New Roman" w:cs="Times New Roman"/>
          </w:rPr>
          <w:commentReference w:id="3"/>
        </w:r>
      </w:del>
      <w:r>
        <w:t>.</w:t>
      </w:r>
    </w:p>
    <w:p w14:paraId="4BF090AA" w14:textId="77777777" w:rsidR="00FD2C26" w:rsidRDefault="00FD2C26" w:rsidP="00FD2C26"/>
    <w:p w14:paraId="66EAB0C8" w14:textId="77777777" w:rsidR="00FD2C26" w:rsidRDefault="00FD2C26" w:rsidP="00FD2C26"/>
    <w:p w14:paraId="548CDF7E" w14:textId="77777777" w:rsidR="00FD2C26" w:rsidRDefault="00FD2C26" w:rsidP="0004342C">
      <w:pPr>
        <w:pStyle w:val="Heading1"/>
      </w:pPr>
      <w:bookmarkStart w:id="10" w:name="_Toc521161170"/>
      <w:bookmarkStart w:id="11" w:name="_Toc532390167"/>
      <w:r>
        <w:t>Components</w:t>
      </w:r>
      <w:bookmarkEnd w:id="10"/>
      <w:bookmarkEnd w:id="11"/>
    </w:p>
    <w:p w14:paraId="3B66C1C3" w14:textId="77777777" w:rsidR="00FD2C26" w:rsidRDefault="00FD2C26" w:rsidP="00FD2C26">
      <w:r w:rsidRPr="007C764D">
        <w:t xml:space="preserve">The following subsections describe each component in the SCAP </w:t>
      </w:r>
      <w:r>
        <w:t>v</w:t>
      </w:r>
      <w:r w:rsidRPr="007C764D">
        <w:t>2 conceptual architecture.</w:t>
      </w:r>
    </w:p>
    <w:p w14:paraId="70241946" w14:textId="77777777" w:rsidR="00FD2C26" w:rsidRPr="00670AD5" w:rsidRDefault="00FD2C26" w:rsidP="0004342C">
      <w:pPr>
        <w:pStyle w:val="Heading2"/>
      </w:pPr>
      <w:bookmarkStart w:id="12" w:name="_Toc532390168"/>
      <w:r>
        <w:t>Endpoint</w:t>
      </w:r>
      <w:bookmarkEnd w:id="12"/>
    </w:p>
    <w:p w14:paraId="33EA7E8D" w14:textId="1FC9B83A" w:rsidR="00FD2C26" w:rsidRDefault="00FD2C26" w:rsidP="00FD2C26">
      <w:pPr>
        <w:rPr>
          <w:color w:val="000000"/>
        </w:rPr>
      </w:pPr>
      <w:r w:rsidRPr="007C764D">
        <w:rPr>
          <w:color w:val="000000"/>
        </w:rPr>
        <w:t xml:space="preserve">The </w:t>
      </w:r>
      <w:r w:rsidRPr="0D84E8D9">
        <w:rPr>
          <w:i/>
          <w:iCs/>
          <w:color w:val="000000"/>
        </w:rPr>
        <w:t>Endpoint</w:t>
      </w:r>
      <w:r>
        <w:rPr>
          <w:color w:val="000000"/>
        </w:rPr>
        <w:t xml:space="preserve"> is responsible </w:t>
      </w:r>
      <w:r w:rsidRPr="007C764D">
        <w:rPr>
          <w:color w:val="000000"/>
        </w:rPr>
        <w:t xml:space="preserve">for reporting </w:t>
      </w:r>
      <w:r w:rsidRPr="00340346">
        <w:rPr>
          <w:color w:val="000000"/>
        </w:rPr>
        <w:t>posture data</w:t>
      </w:r>
      <w:r w:rsidRPr="007C764D">
        <w:rPr>
          <w:color w:val="000000"/>
        </w:rPr>
        <w:t xml:space="preserve"> to the </w:t>
      </w:r>
      <w:r w:rsidRPr="0D84E8D9">
        <w:rPr>
          <w:i/>
          <w:iCs/>
          <w:color w:val="000000"/>
        </w:rPr>
        <w:t xml:space="preserve">Posture Collection </w:t>
      </w:r>
      <w:r w:rsidR="00E00B7D">
        <w:rPr>
          <w:i/>
          <w:iCs/>
          <w:color w:val="000000"/>
        </w:rPr>
        <w:t>Service</w:t>
      </w:r>
      <w:r w:rsidRPr="007C764D">
        <w:rPr>
          <w:color w:val="000000"/>
        </w:rPr>
        <w:t xml:space="preserve"> over </w:t>
      </w:r>
      <w:r>
        <w:rPr>
          <w:color w:val="000000"/>
        </w:rPr>
        <w:t>I</w:t>
      </w:r>
      <w:r w:rsidRPr="007C764D">
        <w:rPr>
          <w:color w:val="000000"/>
        </w:rPr>
        <w:t>nterface I1.</w:t>
      </w:r>
      <w:r>
        <w:rPr>
          <w:color w:val="000000"/>
        </w:rPr>
        <w:t xml:space="preserve"> To do this, an </w:t>
      </w:r>
      <w:r w:rsidRPr="006D66F2">
        <w:rPr>
          <w:i/>
          <w:iCs/>
          <w:color w:val="000000"/>
        </w:rPr>
        <w:t>E</w:t>
      </w:r>
      <w:r w:rsidRPr="00BE67C2">
        <w:rPr>
          <w:i/>
          <w:iCs/>
          <w:color w:val="000000"/>
        </w:rPr>
        <w:t>ndpoint</w:t>
      </w:r>
      <w:r>
        <w:rPr>
          <w:color w:val="000000"/>
        </w:rPr>
        <w:t xml:space="preserve"> is provisioned with a Posture Collection Engine capable of collecting </w:t>
      </w:r>
      <w:r w:rsidRPr="00340346">
        <w:rPr>
          <w:color w:val="000000"/>
        </w:rPr>
        <w:t>posture data</w:t>
      </w:r>
      <w:r>
        <w:rPr>
          <w:color w:val="000000"/>
        </w:rPr>
        <w:t xml:space="preserve"> and </w:t>
      </w:r>
      <w:commentRangeStart w:id="13"/>
      <w:commentRangeStart w:id="14"/>
      <w:r>
        <w:rPr>
          <w:color w:val="000000"/>
        </w:rPr>
        <w:t xml:space="preserve">reporting that data to the Posture Collection Manager on the </w:t>
      </w:r>
      <w:r w:rsidRPr="0D84E8D9">
        <w:rPr>
          <w:i/>
          <w:iCs/>
          <w:color w:val="000000"/>
        </w:rPr>
        <w:t xml:space="preserve">Posture Collection </w:t>
      </w:r>
      <w:r w:rsidR="00E00B7D">
        <w:rPr>
          <w:i/>
          <w:iCs/>
          <w:color w:val="000000"/>
        </w:rPr>
        <w:t>Service</w:t>
      </w:r>
      <w:commentRangeEnd w:id="13"/>
      <w:r w:rsidR="00793CB8">
        <w:rPr>
          <w:rStyle w:val="CommentReference"/>
          <w:rFonts w:ascii="Times New Roman" w:eastAsia="Times New Roman" w:hAnsi="Times New Roman" w:cs="Times New Roman"/>
        </w:rPr>
        <w:commentReference w:id="13"/>
      </w:r>
      <w:commentRangeEnd w:id="14"/>
      <w:r w:rsidR="0004342C">
        <w:rPr>
          <w:rStyle w:val="CommentReference"/>
          <w:rFonts w:ascii="Times New Roman" w:eastAsia="Times New Roman" w:hAnsi="Times New Roman" w:cs="Times New Roman"/>
        </w:rPr>
        <w:commentReference w:id="14"/>
      </w:r>
      <w:r>
        <w:rPr>
          <w:color w:val="000000"/>
        </w:rPr>
        <w:t xml:space="preserve">. The reporting of </w:t>
      </w:r>
      <w:r w:rsidRPr="00340346">
        <w:rPr>
          <w:color w:val="000000"/>
        </w:rPr>
        <w:t>posture data</w:t>
      </w:r>
      <w:r>
        <w:rPr>
          <w:color w:val="000000"/>
        </w:rPr>
        <w:t xml:space="preserve"> by a Posture Collection Engine may be driven by change events </w:t>
      </w:r>
      <w:r w:rsidRPr="007C764D">
        <w:rPr>
          <w:color w:val="000000"/>
        </w:rPr>
        <w:t xml:space="preserve">on the </w:t>
      </w:r>
      <w:r w:rsidRPr="006D66F2">
        <w:rPr>
          <w:i/>
          <w:iCs/>
          <w:color w:val="000000"/>
        </w:rPr>
        <w:t>Endpoint</w:t>
      </w:r>
      <w:r w:rsidRPr="007C764D">
        <w:rPr>
          <w:color w:val="000000"/>
        </w:rPr>
        <w:t xml:space="preserve"> or by direct queries from the </w:t>
      </w:r>
      <w:r w:rsidRPr="007B2B23">
        <w:rPr>
          <w:color w:val="000000"/>
        </w:rPr>
        <w:t>Posture Collection Manager</w:t>
      </w:r>
      <w:r w:rsidRPr="0D84E8D9">
        <w:rPr>
          <w:i/>
          <w:iCs/>
          <w:color w:val="000000"/>
        </w:rPr>
        <w:t xml:space="preserve"> </w:t>
      </w:r>
      <w:r w:rsidRPr="007C764D">
        <w:rPr>
          <w:color w:val="000000"/>
        </w:rPr>
        <w:t xml:space="preserve">over </w:t>
      </w:r>
      <w:r>
        <w:rPr>
          <w:color w:val="000000"/>
        </w:rPr>
        <w:t>I</w:t>
      </w:r>
      <w:r w:rsidRPr="007C764D">
        <w:rPr>
          <w:color w:val="000000"/>
        </w:rPr>
        <w:t xml:space="preserve">nterface I1. This means that a </w:t>
      </w:r>
      <w:r w:rsidRPr="00A554A2">
        <w:rPr>
          <w:color w:val="000000"/>
        </w:rPr>
        <w:t>Posture Collection Engine</w:t>
      </w:r>
      <w:r w:rsidRPr="007C764D">
        <w:rPr>
          <w:color w:val="000000"/>
        </w:rPr>
        <w:t xml:space="preserve"> must be able to detect changes to monitored </w:t>
      </w:r>
      <w:r w:rsidRPr="00340346">
        <w:rPr>
          <w:color w:val="000000"/>
        </w:rPr>
        <w:t>posture data</w:t>
      </w:r>
      <w:r w:rsidRPr="007C764D">
        <w:rPr>
          <w:color w:val="000000"/>
        </w:rPr>
        <w:t xml:space="preserve"> and report them as soon as they are noticed. Prior to reporting </w:t>
      </w:r>
      <w:r w:rsidRPr="00340346">
        <w:rPr>
          <w:color w:val="000000"/>
        </w:rPr>
        <w:t>posture data</w:t>
      </w:r>
      <w:r w:rsidRPr="007C764D">
        <w:rPr>
          <w:color w:val="000000"/>
        </w:rPr>
        <w:t xml:space="preserve"> to the </w:t>
      </w:r>
      <w:r w:rsidRPr="007B2B23">
        <w:rPr>
          <w:color w:val="000000"/>
        </w:rPr>
        <w:t>Posture Collection Manager</w:t>
      </w:r>
      <w:r w:rsidRPr="007C764D">
        <w:rPr>
          <w:color w:val="000000"/>
        </w:rPr>
        <w:t xml:space="preserve">, the </w:t>
      </w:r>
      <w:r w:rsidRPr="007B2B23">
        <w:rPr>
          <w:color w:val="000000"/>
        </w:rPr>
        <w:t>Posture Collection Engine</w:t>
      </w:r>
      <w:r w:rsidRPr="007C764D">
        <w:rPr>
          <w:color w:val="000000"/>
        </w:rPr>
        <w:t xml:space="preserve"> may process the data in some way to ensure that it is in a usable form. Processing might include structuring the information into a standard format, transforming it into an alternate representation, and/or performing pre-processing so that the </w:t>
      </w:r>
      <w:r w:rsidRPr="007B2B23">
        <w:rPr>
          <w:color w:val="000000"/>
        </w:rPr>
        <w:t>Posture Collection Manager</w:t>
      </w:r>
      <w:r w:rsidRPr="007C764D">
        <w:rPr>
          <w:color w:val="000000"/>
        </w:rPr>
        <w:t xml:space="preserve"> receives processing results rather than raw data. Lastly, a </w:t>
      </w:r>
      <w:r w:rsidRPr="007B2B23">
        <w:rPr>
          <w:color w:val="000000"/>
        </w:rPr>
        <w:t>Posture Collection Engine</w:t>
      </w:r>
      <w:r w:rsidRPr="007C764D">
        <w:rPr>
          <w:color w:val="000000"/>
        </w:rPr>
        <w:t xml:space="preserve"> must be able to establish a secure communication channel with the </w:t>
      </w:r>
      <w:r w:rsidRPr="007B2B23">
        <w:rPr>
          <w:color w:val="000000"/>
        </w:rPr>
        <w:t>Posture Collection Manager</w:t>
      </w:r>
      <w:r w:rsidRPr="007C764D">
        <w:rPr>
          <w:color w:val="000000"/>
        </w:rPr>
        <w:t xml:space="preserve"> in which to transmit and receive information. </w:t>
      </w:r>
      <w:r w:rsidRPr="00A554A2">
        <w:rPr>
          <w:color w:val="000000"/>
        </w:rPr>
        <w:t>Posture Collection Engines</w:t>
      </w:r>
      <w:r>
        <w:rPr>
          <w:color w:val="000000"/>
        </w:rPr>
        <w:t xml:space="preserve"> on the </w:t>
      </w:r>
      <w:r w:rsidRPr="0D84E8D9">
        <w:rPr>
          <w:i/>
          <w:iCs/>
          <w:color w:val="000000"/>
        </w:rPr>
        <w:t>Endpoint</w:t>
      </w:r>
      <w:r>
        <w:rPr>
          <w:color w:val="000000"/>
        </w:rPr>
        <w:t xml:space="preserve"> must be able to provide the following capabilities.</w:t>
      </w:r>
    </w:p>
    <w:p w14:paraId="4605C542" w14:textId="77777777" w:rsidR="00FD2C26" w:rsidRDefault="00FD2C26" w:rsidP="00FD2C26">
      <w:pPr>
        <w:rPr>
          <w:color w:val="000000"/>
        </w:rPr>
      </w:pPr>
    </w:p>
    <w:p w14:paraId="666D4D3D" w14:textId="77777777" w:rsidR="00FD2C26" w:rsidRDefault="00FD2C26" w:rsidP="00FD2C26">
      <w:pPr>
        <w:rPr>
          <w:color w:val="000000"/>
        </w:rPr>
      </w:pPr>
    </w:p>
    <w:p w14:paraId="0A391C51" w14:textId="469C8EAD" w:rsidR="00FD2C26" w:rsidRPr="00AD6C0B" w:rsidRDefault="00FD2C26" w:rsidP="00FD2C26">
      <w:pPr>
        <w:pStyle w:val="ListParagraph"/>
        <w:numPr>
          <w:ilvl w:val="0"/>
          <w:numId w:val="2"/>
        </w:numPr>
      </w:pPr>
      <w:r w:rsidRPr="007B2B23">
        <w:rPr>
          <w:b/>
          <w:bCs/>
        </w:rPr>
        <w:t>Deliver Requests:</w:t>
      </w:r>
      <w:r w:rsidRPr="00AD6C0B">
        <w:t xml:space="preserve"> Deliver collection requests to the appropriate collection mechanism on the </w:t>
      </w:r>
      <w:r w:rsidRPr="006D66F2">
        <w:rPr>
          <w:i/>
          <w:iCs/>
        </w:rPr>
        <w:t>Endpoint</w:t>
      </w:r>
      <w:r w:rsidRPr="00AD6C0B">
        <w:t>.</w:t>
      </w:r>
    </w:p>
    <w:p w14:paraId="4C000C44" w14:textId="77777777" w:rsidR="00FD2C26" w:rsidRPr="00AD6C0B" w:rsidRDefault="00FD2C26" w:rsidP="00FD2C26">
      <w:pPr>
        <w:pStyle w:val="ListParagraph"/>
        <w:numPr>
          <w:ilvl w:val="0"/>
          <w:numId w:val="2"/>
        </w:numPr>
      </w:pPr>
      <w:r w:rsidRPr="006D66F2">
        <w:rPr>
          <w:b/>
          <w:bCs/>
        </w:rPr>
        <w:t>Deliver Posture Data:</w:t>
      </w:r>
      <w:r w:rsidRPr="00AD6C0B">
        <w:t xml:space="preserve"> Deliver posture data collected by collection mechanisms on the </w:t>
      </w:r>
      <w:r w:rsidRPr="006D66F2">
        <w:rPr>
          <w:i/>
          <w:iCs/>
        </w:rPr>
        <w:t>Endpoint</w:t>
      </w:r>
      <w:r w:rsidRPr="00AD6C0B">
        <w:t xml:space="preserve"> to the Posture Collection </w:t>
      </w:r>
      <w:r>
        <w:t>Manager</w:t>
      </w:r>
      <w:r w:rsidRPr="00AD6C0B">
        <w:t xml:space="preserve"> for validation and storage.</w:t>
      </w:r>
    </w:p>
    <w:p w14:paraId="38E3796D" w14:textId="3439DCE4" w:rsidR="00FD2C26" w:rsidRPr="00AD6C0B" w:rsidRDefault="00FD2C26" w:rsidP="00FD2C26">
      <w:pPr>
        <w:pStyle w:val="ListParagraph"/>
        <w:numPr>
          <w:ilvl w:val="0"/>
          <w:numId w:val="2"/>
        </w:numPr>
      </w:pPr>
      <w:r w:rsidRPr="006D66F2">
        <w:rPr>
          <w:b/>
          <w:bCs/>
        </w:rPr>
        <w:t xml:space="preserve">Discover </w:t>
      </w:r>
      <w:r w:rsidR="00E00B7D">
        <w:rPr>
          <w:b/>
          <w:bCs/>
        </w:rPr>
        <w:t>Service</w:t>
      </w:r>
      <w:r w:rsidRPr="006D66F2">
        <w:rPr>
          <w:b/>
          <w:bCs/>
        </w:rPr>
        <w:t>s:</w:t>
      </w:r>
      <w:r w:rsidRPr="00AD6C0B">
        <w:t xml:space="preserve"> Discover authorized Posture Collection </w:t>
      </w:r>
      <w:r w:rsidR="00E00B7D">
        <w:t>Service</w:t>
      </w:r>
      <w:r>
        <w:t>s</w:t>
      </w:r>
      <w:r w:rsidRPr="00AD6C0B">
        <w:t xml:space="preserve"> from which it can receive collection requests and send collected posture data.</w:t>
      </w:r>
    </w:p>
    <w:p w14:paraId="09B61395" w14:textId="77777777" w:rsidR="00FD2C26" w:rsidRPr="00AD6C0B" w:rsidRDefault="00FD2C26" w:rsidP="00FD2C26">
      <w:pPr>
        <w:pStyle w:val="ListParagraph"/>
        <w:numPr>
          <w:ilvl w:val="0"/>
          <w:numId w:val="2"/>
        </w:numPr>
      </w:pPr>
      <w:r w:rsidRPr="00670AD5">
        <w:rPr>
          <w:b/>
        </w:rPr>
        <w:t>Establish Secure Connections:</w:t>
      </w:r>
      <w:r w:rsidRPr="00AD6C0B">
        <w:t xml:space="preserve"> Provide cryptographic protection for communications with the Posture Collection </w:t>
      </w:r>
      <w:r>
        <w:t>Manager</w:t>
      </w:r>
      <w:r w:rsidRPr="00AD6C0B">
        <w:t>.</w:t>
      </w:r>
    </w:p>
    <w:p w14:paraId="2919EB76" w14:textId="2ADBE97A" w:rsidR="00FD2C26" w:rsidRPr="00670AD5" w:rsidRDefault="00FD2C26" w:rsidP="0004342C">
      <w:pPr>
        <w:pStyle w:val="Heading2"/>
      </w:pPr>
      <w:bookmarkStart w:id="15" w:name="_Toc521161172"/>
      <w:bookmarkStart w:id="16" w:name="_Toc532390169"/>
      <w:r w:rsidRPr="00670AD5">
        <w:t xml:space="preserve">Posture Collection </w:t>
      </w:r>
      <w:bookmarkEnd w:id="15"/>
      <w:r>
        <w:t>Service</w:t>
      </w:r>
      <w:bookmarkEnd w:id="16"/>
    </w:p>
    <w:p w14:paraId="626AC769" w14:textId="6898404B" w:rsidR="00FD2C26" w:rsidRDefault="00FD2C26" w:rsidP="00FD2C26">
      <w:r w:rsidRPr="007C764D">
        <w:t xml:space="preserve">The </w:t>
      </w:r>
      <w:r w:rsidRPr="0D84E8D9">
        <w:rPr>
          <w:i/>
          <w:iCs/>
        </w:rPr>
        <w:t xml:space="preserve">Posture Collection </w:t>
      </w:r>
      <w:r>
        <w:rPr>
          <w:i/>
          <w:iCs/>
        </w:rPr>
        <w:t>Service</w:t>
      </w:r>
      <w:r w:rsidRPr="007C764D">
        <w:t xml:space="preserve"> receives </w:t>
      </w:r>
      <w:r w:rsidRPr="00340346">
        <w:t>posture data</w:t>
      </w:r>
      <w:r w:rsidRPr="007C764D">
        <w:t xml:space="preserve"> from </w:t>
      </w:r>
      <w:r>
        <w:t>an</w:t>
      </w:r>
      <w:r w:rsidRPr="007C764D">
        <w:t xml:space="preserve"> </w:t>
      </w:r>
      <w:r w:rsidRPr="0D84E8D9">
        <w:rPr>
          <w:i/>
          <w:iCs/>
        </w:rPr>
        <w:t>Endpoint</w:t>
      </w:r>
      <w:r w:rsidRPr="007C764D">
        <w:t xml:space="preserve"> over </w:t>
      </w:r>
      <w:r>
        <w:t>I</w:t>
      </w:r>
      <w:r w:rsidRPr="007C764D">
        <w:t xml:space="preserve">nterface I1, performs basic </w:t>
      </w:r>
      <w:commentRangeStart w:id="17"/>
      <w:commentRangeStart w:id="18"/>
      <w:commentRangeStart w:id="19"/>
      <w:r w:rsidRPr="007C764D">
        <w:t xml:space="preserve">sanity checking </w:t>
      </w:r>
      <w:commentRangeEnd w:id="17"/>
      <w:r w:rsidR="000E0514">
        <w:rPr>
          <w:rStyle w:val="CommentReference"/>
          <w:rFonts w:ascii="Times New Roman" w:eastAsia="Times New Roman" w:hAnsi="Times New Roman" w:cs="Times New Roman"/>
        </w:rPr>
        <w:commentReference w:id="17"/>
      </w:r>
      <w:commentRangeEnd w:id="18"/>
      <w:r w:rsidR="00AC28F0">
        <w:rPr>
          <w:rStyle w:val="CommentReference"/>
          <w:rFonts w:ascii="Times New Roman" w:eastAsia="Times New Roman" w:hAnsi="Times New Roman" w:cs="Times New Roman"/>
        </w:rPr>
        <w:commentReference w:id="18"/>
      </w:r>
      <w:commentRangeEnd w:id="19"/>
      <w:r w:rsidR="00FE117E">
        <w:rPr>
          <w:rStyle w:val="CommentReference"/>
          <w:rFonts w:ascii="Times New Roman" w:eastAsia="Times New Roman" w:hAnsi="Times New Roman" w:cs="Times New Roman"/>
        </w:rPr>
        <w:commentReference w:id="19"/>
      </w:r>
      <w:r w:rsidRPr="007C764D">
        <w:t xml:space="preserve">on received data, and stores the </w:t>
      </w:r>
      <w:r w:rsidRPr="00340346">
        <w:t>posture data</w:t>
      </w:r>
      <w:r w:rsidRPr="007C764D">
        <w:t xml:space="preserve"> in the </w:t>
      </w:r>
      <w:r w:rsidRPr="0D84E8D9">
        <w:rPr>
          <w:i/>
          <w:iCs/>
        </w:rPr>
        <w:t>CMDB</w:t>
      </w:r>
      <w:r w:rsidRPr="007C764D">
        <w:t xml:space="preserve"> leveraging </w:t>
      </w:r>
      <w:r>
        <w:t>I</w:t>
      </w:r>
      <w:r w:rsidRPr="007C764D">
        <w:t xml:space="preserve">nterface I3. The </w:t>
      </w:r>
      <w:r w:rsidRPr="0D84E8D9">
        <w:rPr>
          <w:i/>
          <w:iCs/>
        </w:rPr>
        <w:t xml:space="preserve">Posture Collection </w:t>
      </w:r>
      <w:r>
        <w:rPr>
          <w:i/>
          <w:iCs/>
        </w:rPr>
        <w:t>Service</w:t>
      </w:r>
      <w:r>
        <w:t xml:space="preserve"> receives the </w:t>
      </w:r>
      <w:r w:rsidRPr="00340346">
        <w:t>posture data</w:t>
      </w:r>
      <w:r>
        <w:t xml:space="preserve"> via a </w:t>
      </w:r>
      <w:commentRangeStart w:id="20"/>
      <w:commentRangeStart w:id="21"/>
      <w:commentRangeStart w:id="22"/>
      <w:r>
        <w:t>Posture Collection Manager</w:t>
      </w:r>
      <w:commentRangeEnd w:id="20"/>
      <w:r w:rsidR="000E0514">
        <w:rPr>
          <w:rStyle w:val="CommentReference"/>
          <w:rFonts w:ascii="Times New Roman" w:eastAsia="Times New Roman" w:hAnsi="Times New Roman" w:cs="Times New Roman"/>
        </w:rPr>
        <w:commentReference w:id="20"/>
      </w:r>
      <w:commentRangeEnd w:id="21"/>
      <w:r w:rsidR="00AC28F0">
        <w:rPr>
          <w:rStyle w:val="CommentReference"/>
          <w:rFonts w:ascii="Times New Roman" w:eastAsia="Times New Roman" w:hAnsi="Times New Roman" w:cs="Times New Roman"/>
        </w:rPr>
        <w:commentReference w:id="21"/>
      </w:r>
      <w:commentRangeEnd w:id="22"/>
      <w:r w:rsidR="00FE117E">
        <w:rPr>
          <w:rStyle w:val="CommentReference"/>
          <w:rFonts w:ascii="Times New Roman" w:eastAsia="Times New Roman" w:hAnsi="Times New Roman" w:cs="Times New Roman"/>
        </w:rPr>
        <w:commentReference w:id="22"/>
      </w:r>
      <w:r>
        <w:t xml:space="preserve">. The Posture Collection Manager </w:t>
      </w:r>
      <w:r w:rsidRPr="007C764D">
        <w:t xml:space="preserve">can obtain specific </w:t>
      </w:r>
      <w:r w:rsidRPr="00340346">
        <w:t>posture data</w:t>
      </w:r>
      <w:r w:rsidRPr="007C764D">
        <w:t xml:space="preserve"> from an </w:t>
      </w:r>
      <w:r w:rsidRPr="006D66F2">
        <w:rPr>
          <w:i/>
          <w:iCs/>
        </w:rPr>
        <w:t>Endpoint</w:t>
      </w:r>
      <w:r w:rsidRPr="007C764D">
        <w:t>, by sending a query to the</w:t>
      </w:r>
      <w:r w:rsidRPr="00AF0A49">
        <w:t xml:space="preserve"> </w:t>
      </w:r>
      <w:commentRangeStart w:id="23"/>
      <w:commentRangeStart w:id="24"/>
      <w:r w:rsidRPr="007B2B23">
        <w:t>Posture Collection Engine</w:t>
      </w:r>
      <w:commentRangeEnd w:id="23"/>
      <w:r w:rsidR="007C20E3">
        <w:rPr>
          <w:rStyle w:val="CommentReference"/>
          <w:rFonts w:ascii="Times New Roman" w:eastAsia="Times New Roman" w:hAnsi="Times New Roman" w:cs="Times New Roman"/>
        </w:rPr>
        <w:commentReference w:id="23"/>
      </w:r>
      <w:commentRangeEnd w:id="24"/>
      <w:r w:rsidR="00AC28F0">
        <w:rPr>
          <w:rStyle w:val="CommentReference"/>
          <w:rFonts w:ascii="Times New Roman" w:eastAsia="Times New Roman" w:hAnsi="Times New Roman" w:cs="Times New Roman"/>
        </w:rPr>
        <w:commentReference w:id="24"/>
      </w:r>
      <w:r w:rsidRPr="007C764D">
        <w:t xml:space="preserve"> over </w:t>
      </w:r>
      <w:r>
        <w:t>I</w:t>
      </w:r>
      <w:r w:rsidRPr="007C764D">
        <w:t xml:space="preserve">nterface I1. The query may include or otherwise use SCAP </w:t>
      </w:r>
      <w:r>
        <w:t>C</w:t>
      </w:r>
      <w:r w:rsidRPr="007C764D">
        <w:t xml:space="preserve">ontent retrieved from the </w:t>
      </w:r>
      <w:r w:rsidRPr="0D84E8D9">
        <w:rPr>
          <w:i/>
          <w:iCs/>
        </w:rPr>
        <w:t>SCAP Content Repository</w:t>
      </w:r>
      <w:r w:rsidRPr="007C764D">
        <w:t xml:space="preserve"> using </w:t>
      </w:r>
      <w:r>
        <w:t>I</w:t>
      </w:r>
      <w:r w:rsidRPr="007C764D">
        <w:t xml:space="preserve">nterface I2. Lastly, the </w:t>
      </w:r>
      <w:commentRangeStart w:id="25"/>
      <w:commentRangeStart w:id="26"/>
      <w:r w:rsidRPr="007B2B23">
        <w:t>Posture Collection Manager</w:t>
      </w:r>
      <w:r w:rsidRPr="007C764D">
        <w:t xml:space="preserve"> </w:t>
      </w:r>
      <w:commentRangeEnd w:id="25"/>
      <w:r w:rsidR="007C20E3">
        <w:rPr>
          <w:rStyle w:val="CommentReference"/>
          <w:rFonts w:ascii="Times New Roman" w:eastAsia="Times New Roman" w:hAnsi="Times New Roman" w:cs="Times New Roman"/>
        </w:rPr>
        <w:commentReference w:id="25"/>
      </w:r>
      <w:commentRangeEnd w:id="26"/>
      <w:r w:rsidR="00AC28F0">
        <w:rPr>
          <w:rStyle w:val="CommentReference"/>
          <w:rFonts w:ascii="Times New Roman" w:eastAsia="Times New Roman" w:hAnsi="Times New Roman" w:cs="Times New Roman"/>
        </w:rPr>
        <w:commentReference w:id="26"/>
      </w:r>
      <w:r w:rsidRPr="007C764D">
        <w:t xml:space="preserve">must be able to manage secure communication channels with one or more </w:t>
      </w:r>
      <w:r w:rsidRPr="006D66F2">
        <w:rPr>
          <w:i/>
          <w:iCs/>
        </w:rPr>
        <w:t>Endpoint</w:t>
      </w:r>
      <w:r w:rsidRPr="007C764D">
        <w:t>s.</w:t>
      </w:r>
      <w:r>
        <w:t xml:space="preserve"> </w:t>
      </w:r>
      <w:r w:rsidRPr="00A554A2">
        <w:t>Posture Collection Managers</w:t>
      </w:r>
      <w:r>
        <w:t xml:space="preserve"> on the </w:t>
      </w:r>
      <w:r w:rsidRPr="0D84E8D9">
        <w:rPr>
          <w:i/>
          <w:iCs/>
        </w:rPr>
        <w:t xml:space="preserve">Posture Collection </w:t>
      </w:r>
      <w:r w:rsidR="00E00B7D">
        <w:rPr>
          <w:i/>
          <w:iCs/>
        </w:rPr>
        <w:t>Service</w:t>
      </w:r>
      <w:r>
        <w:t xml:space="preserve"> must be able to provide the following capabilities.</w:t>
      </w:r>
    </w:p>
    <w:p w14:paraId="3570F42B" w14:textId="77777777" w:rsidR="00FD2C26" w:rsidRDefault="00FD2C26" w:rsidP="00FD2C26">
      <w:pPr>
        <w:pStyle w:val="ListParagraph"/>
        <w:numPr>
          <w:ilvl w:val="0"/>
          <w:numId w:val="3"/>
        </w:numPr>
      </w:pPr>
      <w:r w:rsidRPr="00670AD5">
        <w:rPr>
          <w:b/>
        </w:rPr>
        <w:t>Query Posture Data:</w:t>
      </w:r>
      <w:r>
        <w:t xml:space="preserve"> Send collection requests to </w:t>
      </w:r>
      <w:r w:rsidRPr="00A554A2">
        <w:t>Posture Collection Engine</w:t>
      </w:r>
      <w:r>
        <w:t xml:space="preserve"> to retrieve current posture data.</w:t>
      </w:r>
    </w:p>
    <w:p w14:paraId="4953D41C" w14:textId="77777777" w:rsidR="00FD2C26" w:rsidRDefault="00FD2C26" w:rsidP="00FD2C26">
      <w:pPr>
        <w:pStyle w:val="ListParagraph"/>
        <w:numPr>
          <w:ilvl w:val="0"/>
          <w:numId w:val="3"/>
        </w:numPr>
      </w:pPr>
      <w:r w:rsidRPr="00670AD5">
        <w:rPr>
          <w:b/>
        </w:rPr>
        <w:t>Validate Posture Data:</w:t>
      </w:r>
      <w:r>
        <w:t xml:space="preserve"> Perform basic sanity checking on collected posture data. It may perform additional validation on the collected posture data. </w:t>
      </w:r>
    </w:p>
    <w:p w14:paraId="2FFD22BF" w14:textId="77777777" w:rsidR="00FD2C26" w:rsidRDefault="00FD2C26" w:rsidP="00FD2C26">
      <w:pPr>
        <w:pStyle w:val="ListParagraph"/>
        <w:numPr>
          <w:ilvl w:val="0"/>
          <w:numId w:val="3"/>
        </w:numPr>
      </w:pPr>
      <w:r w:rsidRPr="006D66F2">
        <w:rPr>
          <w:b/>
          <w:bCs/>
        </w:rPr>
        <w:t>Store Posture Data:</w:t>
      </w:r>
      <w:r>
        <w:t xml:space="preserve"> Store collected posture data in the </w:t>
      </w:r>
      <w:r w:rsidRPr="006D66F2">
        <w:rPr>
          <w:i/>
          <w:iCs/>
        </w:rPr>
        <w:t>CMDB</w:t>
      </w:r>
      <w:r>
        <w:t>.</w:t>
      </w:r>
    </w:p>
    <w:p w14:paraId="1D2AB46F" w14:textId="77777777" w:rsidR="00FD2C26" w:rsidRDefault="00FD2C26" w:rsidP="00FD2C26">
      <w:pPr>
        <w:pStyle w:val="ListParagraph"/>
        <w:numPr>
          <w:ilvl w:val="0"/>
          <w:numId w:val="3"/>
        </w:numPr>
      </w:pPr>
      <w:r w:rsidRPr="00670AD5">
        <w:rPr>
          <w:b/>
        </w:rPr>
        <w:t>Establish Secure Connections:</w:t>
      </w:r>
      <w:r>
        <w:t xml:space="preserve"> Provide cryptographic protection for communications with a </w:t>
      </w:r>
      <w:r w:rsidRPr="00A554A2">
        <w:t>Posture Collection Engine</w:t>
      </w:r>
      <w:r>
        <w:t>.</w:t>
      </w:r>
    </w:p>
    <w:p w14:paraId="0A58BEE6" w14:textId="77777777" w:rsidR="00FD2C26" w:rsidRDefault="00FD2C26" w:rsidP="00FD2C26">
      <w:pPr>
        <w:pStyle w:val="ListParagraph"/>
        <w:numPr>
          <w:ilvl w:val="0"/>
          <w:numId w:val="3"/>
        </w:numPr>
      </w:pPr>
      <w:r w:rsidRPr="00670AD5">
        <w:rPr>
          <w:b/>
        </w:rPr>
        <w:t>Manage Connections:</w:t>
      </w:r>
      <w:r>
        <w:t xml:space="preserve"> Manage communication channels with one or more </w:t>
      </w:r>
      <w:r w:rsidRPr="00A554A2">
        <w:t>Posture Collection Engines</w:t>
      </w:r>
      <w:r>
        <w:t>.</w:t>
      </w:r>
    </w:p>
    <w:p w14:paraId="09A0365B" w14:textId="439F11B3" w:rsidR="007E57C4" w:rsidRDefault="007E57C4">
      <w:r>
        <w:br w:type="page"/>
      </w:r>
    </w:p>
    <w:p w14:paraId="4876D871" w14:textId="77777777" w:rsidR="00FD2C26" w:rsidRDefault="00FD2C26" w:rsidP="00FD2C26"/>
    <w:p w14:paraId="6251E865" w14:textId="77777777" w:rsidR="00FD2C26" w:rsidRDefault="00FD2C26" w:rsidP="00FD2C26"/>
    <w:p w14:paraId="7B4D5264" w14:textId="77777777" w:rsidR="00FD2C26" w:rsidRDefault="00FD2C26" w:rsidP="00FD2C26">
      <w:pPr>
        <w:pStyle w:val="Heading3"/>
        <w:numPr>
          <w:ilvl w:val="2"/>
          <w:numId w:val="1"/>
        </w:numPr>
      </w:pPr>
      <w:bookmarkStart w:id="27" w:name="_Toc521161177"/>
      <w:bookmarkStart w:id="28" w:name="_Toc532390174"/>
      <w:r w:rsidRPr="00670AD5">
        <w:t>Interface I1 – Endpoint Data Collection and Reporting</w:t>
      </w:r>
      <w:bookmarkEnd w:id="27"/>
      <w:bookmarkEnd w:id="28"/>
    </w:p>
    <w:commentRangeStart w:id="29"/>
    <w:p w14:paraId="605EAF27" w14:textId="77777777" w:rsidR="00FD2C26" w:rsidRDefault="00FD2C26" w:rsidP="00FD2C26">
      <w:pPr>
        <w:keepNext/>
        <w:jc w:val="center"/>
      </w:pPr>
      <w:r>
        <w:rPr>
          <w:noProof/>
        </w:rPr>
        <w:object w:dxaOrig="3745" w:dyaOrig="2713" w14:anchorId="4B2A1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7.2pt;height:136.2pt;mso-width-percent:0;mso-height-percent:0;mso-width-percent:0;mso-height-percent:0" o:ole="">
            <v:imagedata r:id="rId8" o:title=""/>
          </v:shape>
          <o:OLEObject Type="Embed" ProgID="Visio.Drawing.15" ShapeID="_x0000_i1025" DrawAspect="Content" ObjectID="_1626506178" r:id="rId9"/>
        </w:object>
      </w:r>
      <w:commentRangeEnd w:id="29"/>
      <w:r>
        <w:rPr>
          <w:rStyle w:val="CommentReference"/>
          <w:rFonts w:ascii="Times New Roman" w:eastAsia="Times New Roman" w:hAnsi="Times New Roman" w:cs="Times New Roman"/>
        </w:rPr>
        <w:commentReference w:id="29"/>
      </w:r>
    </w:p>
    <w:p w14:paraId="2B724981" w14:textId="77777777" w:rsidR="00FD2C26" w:rsidRDefault="00FD2C26" w:rsidP="00FD2C26">
      <w:pPr>
        <w:pStyle w:val="Caption"/>
      </w:pPr>
      <w:bookmarkStart w:id="30" w:name="_Toc524443484"/>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Interface for Endpoint Data Collection and Reporting.</w:t>
      </w:r>
      <w:bookmarkEnd w:id="30"/>
    </w:p>
    <w:p w14:paraId="5A7AA7A3" w14:textId="330A3B60" w:rsidR="00FD2C26" w:rsidRDefault="00FD2C26" w:rsidP="00FD2C26">
      <w:r w:rsidRPr="00241A56">
        <w:t xml:space="preserve">Interface I1 represents </w:t>
      </w:r>
      <w:r>
        <w:t xml:space="preserve">the interface </w:t>
      </w:r>
      <w:r w:rsidRPr="00241A56">
        <w:t xml:space="preserve">between </w:t>
      </w:r>
      <w:r>
        <w:t>an</w:t>
      </w:r>
      <w:r w:rsidRPr="00241A56">
        <w:t xml:space="preserve"> </w:t>
      </w:r>
      <w:r w:rsidRPr="006D66F2">
        <w:rPr>
          <w:i/>
          <w:iCs/>
        </w:rPr>
        <w:t>Endpoint</w:t>
      </w:r>
      <w:r w:rsidRPr="00241A56">
        <w:t xml:space="preserve"> and the </w:t>
      </w:r>
      <w:r w:rsidRPr="006D66F2">
        <w:rPr>
          <w:i/>
          <w:iCs/>
        </w:rPr>
        <w:t>Posture Collection</w:t>
      </w:r>
      <w:r w:rsidRPr="00B8228A">
        <w:rPr>
          <w:i/>
          <w:iCs/>
        </w:rPr>
        <w:t xml:space="preserve"> </w:t>
      </w:r>
      <w:proofErr w:type="gramStart"/>
      <w:r>
        <w:rPr>
          <w:i/>
          <w:iCs/>
        </w:rPr>
        <w:t>Service</w:t>
      </w:r>
      <w:r>
        <w:t xml:space="preserve"> which</w:t>
      </w:r>
      <w:proofErr w:type="gramEnd"/>
      <w:r>
        <w:t xml:space="preserve"> is responsible for reporting </w:t>
      </w:r>
      <w:r w:rsidRPr="00340346">
        <w:t>posture data</w:t>
      </w:r>
      <w:r>
        <w:t xml:space="preserve"> from the </w:t>
      </w:r>
      <w:r w:rsidRPr="006D66F2">
        <w:rPr>
          <w:i/>
          <w:iCs/>
        </w:rPr>
        <w:t>Endpoint</w:t>
      </w:r>
      <w:r>
        <w:t xml:space="preserve"> to the </w:t>
      </w:r>
      <w:r w:rsidRPr="006D66F2">
        <w:rPr>
          <w:i/>
          <w:iCs/>
        </w:rPr>
        <w:t xml:space="preserve">Posture Collection </w:t>
      </w:r>
      <w:r>
        <w:rPr>
          <w:i/>
          <w:iCs/>
        </w:rPr>
        <w:t>Service</w:t>
      </w:r>
      <w:r>
        <w:t xml:space="preserve"> for storage in the</w:t>
      </w:r>
      <w:bookmarkStart w:id="31" w:name="_GoBack"/>
      <w:bookmarkEnd w:id="31"/>
      <w:r>
        <w:t xml:space="preserve"> </w:t>
      </w:r>
      <w:r w:rsidRPr="006D66F2">
        <w:rPr>
          <w:i/>
          <w:iCs/>
        </w:rPr>
        <w:t>CMDB</w:t>
      </w:r>
      <w:r>
        <w:t xml:space="preserve">. Implementations of Interface I1 should provide the following capabilities. </w:t>
      </w:r>
    </w:p>
    <w:p w14:paraId="019F737C" w14:textId="77777777" w:rsidR="007E57C4" w:rsidRDefault="007E57C4" w:rsidP="00FD2C26">
      <w:pPr>
        <w:rPr>
          <w:b/>
        </w:rPr>
      </w:pPr>
    </w:p>
    <w:p w14:paraId="2E7E06E3" w14:textId="2225078D" w:rsidR="00FD2C26" w:rsidRPr="00A554A2" w:rsidRDefault="00FD2C26" w:rsidP="00FD2C26">
      <w:pPr>
        <w:rPr>
          <w:b/>
        </w:rPr>
      </w:pPr>
      <w:r w:rsidRPr="00A554A2">
        <w:rPr>
          <w:b/>
        </w:rPr>
        <w:t xml:space="preserve">Endpoint </w:t>
      </w:r>
      <w:commentRangeStart w:id="32"/>
      <w:commentRangeStart w:id="33"/>
      <w:r w:rsidRPr="00A554A2">
        <w:rPr>
          <w:b/>
        </w:rPr>
        <w:t xml:space="preserve">Health </w:t>
      </w:r>
      <w:commentRangeEnd w:id="32"/>
      <w:r w:rsidR="00832E1E">
        <w:rPr>
          <w:rStyle w:val="CommentReference"/>
          <w:rFonts w:ascii="Times New Roman" w:eastAsia="Times New Roman" w:hAnsi="Times New Roman" w:cs="Times New Roman"/>
        </w:rPr>
        <w:commentReference w:id="32"/>
      </w:r>
      <w:commentRangeEnd w:id="33"/>
      <w:r w:rsidR="00AC28F0">
        <w:rPr>
          <w:rStyle w:val="CommentReference"/>
          <w:rFonts w:ascii="Times New Roman" w:eastAsia="Times New Roman" w:hAnsi="Times New Roman" w:cs="Times New Roman"/>
        </w:rPr>
        <w:commentReference w:id="33"/>
      </w:r>
      <w:r w:rsidRPr="00A554A2">
        <w:rPr>
          <w:b/>
        </w:rPr>
        <w:t>Request</w:t>
      </w:r>
      <w:r>
        <w:rPr>
          <w:b/>
        </w:rPr>
        <w:t xml:space="preserve"> (Query-Response)</w:t>
      </w:r>
    </w:p>
    <w:p w14:paraId="33DAF0CE" w14:textId="193110A1" w:rsidR="00FD2C26" w:rsidRDefault="00FD2C26" w:rsidP="00FD2C26">
      <w:r>
        <w:t xml:space="preserve">The </w:t>
      </w:r>
      <w:r w:rsidRPr="006D66F2">
        <w:rPr>
          <w:i/>
          <w:iCs/>
        </w:rPr>
        <w:t xml:space="preserve">Posture Collection </w:t>
      </w:r>
      <w:r>
        <w:rPr>
          <w:i/>
          <w:iCs/>
        </w:rPr>
        <w:t>Service</w:t>
      </w:r>
      <w:r>
        <w:t xml:space="preserve"> sends a query to the </w:t>
      </w:r>
      <w:r w:rsidRPr="006D66F2">
        <w:rPr>
          <w:i/>
          <w:iCs/>
        </w:rPr>
        <w:t>Endpoint</w:t>
      </w:r>
      <w:r>
        <w:t xml:space="preserve"> identifying specific </w:t>
      </w:r>
      <w:r w:rsidRPr="00340346">
        <w:t>posture data</w:t>
      </w:r>
      <w:r>
        <w:t xml:space="preserve"> that the </w:t>
      </w:r>
      <w:r w:rsidRPr="006D66F2">
        <w:rPr>
          <w:i/>
          <w:iCs/>
        </w:rPr>
        <w:t>Endpoint</w:t>
      </w:r>
      <w:r>
        <w:t xml:space="preserve"> should collect and report back. Upon receipt of this query, the </w:t>
      </w:r>
      <w:r w:rsidRPr="006D66F2">
        <w:rPr>
          <w:i/>
          <w:iCs/>
        </w:rPr>
        <w:t>Endpoint</w:t>
      </w:r>
      <w:r>
        <w:t xml:space="preserve"> collects the requested </w:t>
      </w:r>
      <w:r w:rsidRPr="00340346">
        <w:t>posture data</w:t>
      </w:r>
      <w:r>
        <w:t xml:space="preserve"> and reports back to the </w:t>
      </w:r>
      <w:r w:rsidRPr="006D66F2">
        <w:rPr>
          <w:i/>
          <w:iCs/>
        </w:rPr>
        <w:t xml:space="preserve">Posture Collection </w:t>
      </w:r>
      <w:r>
        <w:rPr>
          <w:i/>
          <w:iCs/>
        </w:rPr>
        <w:t>Service</w:t>
      </w:r>
      <w:r>
        <w:t xml:space="preserve"> for storage in the </w:t>
      </w:r>
      <w:r w:rsidRPr="006D66F2">
        <w:rPr>
          <w:i/>
          <w:iCs/>
        </w:rPr>
        <w:t>CMDB</w:t>
      </w:r>
      <w:r>
        <w:t>.</w:t>
      </w:r>
    </w:p>
    <w:p w14:paraId="40CA0B6C" w14:textId="77777777" w:rsidR="007E57C4" w:rsidRDefault="007E57C4" w:rsidP="00FD2C26">
      <w:pPr>
        <w:rPr>
          <w:b/>
        </w:rPr>
      </w:pPr>
    </w:p>
    <w:p w14:paraId="7154ED78" w14:textId="578913D1" w:rsidR="00FD2C26" w:rsidRDefault="00FD2C26" w:rsidP="00FD2C26">
      <w:pPr>
        <w:rPr>
          <w:b/>
        </w:rPr>
      </w:pPr>
      <w:commentRangeStart w:id="34"/>
      <w:commentRangeStart w:id="35"/>
      <w:r w:rsidRPr="00A554A2">
        <w:rPr>
          <w:b/>
        </w:rPr>
        <w:t>Endpoint Subscription Request</w:t>
      </w:r>
      <w:commentRangeEnd w:id="34"/>
      <w:r w:rsidR="00F239E7">
        <w:rPr>
          <w:rStyle w:val="CommentReference"/>
          <w:rFonts w:ascii="Times New Roman" w:eastAsia="Times New Roman" w:hAnsi="Times New Roman" w:cs="Times New Roman"/>
        </w:rPr>
        <w:commentReference w:id="34"/>
      </w:r>
      <w:commentRangeEnd w:id="35"/>
      <w:r w:rsidR="00AC28F0">
        <w:rPr>
          <w:rStyle w:val="CommentReference"/>
          <w:rFonts w:ascii="Times New Roman" w:eastAsia="Times New Roman" w:hAnsi="Times New Roman" w:cs="Times New Roman"/>
        </w:rPr>
        <w:commentReference w:id="35"/>
      </w:r>
      <w:r w:rsidRPr="00A554A2">
        <w:rPr>
          <w:b/>
        </w:rPr>
        <w:t xml:space="preserve"> (Subscribe-Post)</w:t>
      </w:r>
    </w:p>
    <w:p w14:paraId="6226FE3E" w14:textId="58963510" w:rsidR="00FD2C26" w:rsidRDefault="00FD2C26" w:rsidP="00FD2C26">
      <w:r>
        <w:t xml:space="preserve">The </w:t>
      </w:r>
      <w:r w:rsidRPr="006D66F2">
        <w:rPr>
          <w:i/>
          <w:iCs/>
        </w:rPr>
        <w:t xml:space="preserve">Posture Collection </w:t>
      </w:r>
      <w:r>
        <w:rPr>
          <w:i/>
          <w:iCs/>
        </w:rPr>
        <w:t>Service</w:t>
      </w:r>
      <w:r>
        <w:t xml:space="preserve"> sends a subscription request to the </w:t>
      </w:r>
      <w:r w:rsidRPr="006D66F2">
        <w:rPr>
          <w:i/>
          <w:iCs/>
        </w:rPr>
        <w:t>Endpoint</w:t>
      </w:r>
      <w:r>
        <w:t xml:space="preserve"> that identifies the types of </w:t>
      </w:r>
      <w:r w:rsidRPr="00340346">
        <w:t>posture data</w:t>
      </w:r>
      <w:r>
        <w:t xml:space="preserve"> that the </w:t>
      </w:r>
      <w:r w:rsidRPr="006D66F2">
        <w:rPr>
          <w:i/>
          <w:iCs/>
        </w:rPr>
        <w:t>Endpoint</w:t>
      </w:r>
      <w:r>
        <w:t xml:space="preserve"> should monitor and report upon. The </w:t>
      </w:r>
      <w:r w:rsidRPr="006D66F2">
        <w:rPr>
          <w:i/>
          <w:iCs/>
        </w:rPr>
        <w:t>Endpoint</w:t>
      </w:r>
      <w:r>
        <w:t xml:space="preserve"> saves this request and monitors the state of its </w:t>
      </w:r>
      <w:r w:rsidRPr="00340346">
        <w:t>posture data</w:t>
      </w:r>
      <w:r>
        <w:t xml:space="preserve"> to detect changes that match the subscription parameters. When the </w:t>
      </w:r>
      <w:r w:rsidRPr="006D66F2">
        <w:rPr>
          <w:i/>
          <w:iCs/>
        </w:rPr>
        <w:t>Endpoint</w:t>
      </w:r>
      <w:r>
        <w:t xml:space="preserve"> detects a change that matches the subscription parameters, it immediately reports the </w:t>
      </w:r>
      <w:r w:rsidRPr="00340346">
        <w:t>posture data</w:t>
      </w:r>
      <w:r>
        <w:t xml:space="preserve"> to the </w:t>
      </w:r>
      <w:r w:rsidRPr="006D66F2">
        <w:rPr>
          <w:i/>
          <w:iCs/>
        </w:rPr>
        <w:t xml:space="preserve">Posture Collection </w:t>
      </w:r>
      <w:r>
        <w:rPr>
          <w:i/>
          <w:iCs/>
        </w:rPr>
        <w:t>Service</w:t>
      </w:r>
      <w:r>
        <w:t xml:space="preserve"> for storage in the </w:t>
      </w:r>
      <w:r w:rsidRPr="006D66F2">
        <w:rPr>
          <w:i/>
          <w:iCs/>
        </w:rPr>
        <w:t>CMDB</w:t>
      </w:r>
      <w:r>
        <w:t xml:space="preserve">. </w:t>
      </w:r>
    </w:p>
    <w:p w14:paraId="4EAFB84E" w14:textId="19E60AE3" w:rsidR="007E57C4" w:rsidRDefault="007E57C4">
      <w:r>
        <w:br w:type="page"/>
      </w:r>
    </w:p>
    <w:p w14:paraId="0CF46EDD" w14:textId="77777777" w:rsidR="00FD2C26" w:rsidRDefault="00FD2C26" w:rsidP="00FD2C26">
      <w:pPr>
        <w:pStyle w:val="Heading3"/>
        <w:numPr>
          <w:ilvl w:val="2"/>
          <w:numId w:val="1"/>
        </w:numPr>
      </w:pPr>
      <w:bookmarkStart w:id="36" w:name="_Toc521161179"/>
      <w:bookmarkStart w:id="37" w:name="_Toc532390176"/>
      <w:r w:rsidRPr="00670AD5">
        <w:lastRenderedPageBreak/>
        <w:t>Interface I3 – Posture Data Storage and Retrieval</w:t>
      </w:r>
      <w:bookmarkEnd w:id="36"/>
      <w:bookmarkEnd w:id="37"/>
    </w:p>
    <w:p w14:paraId="184DBBB3" w14:textId="77777777" w:rsidR="00FD2C26" w:rsidRDefault="00FD2C26" w:rsidP="00FD2C26">
      <w:pPr>
        <w:keepNext/>
        <w:jc w:val="center"/>
      </w:pPr>
    </w:p>
    <w:p w14:paraId="79268A54" w14:textId="77777777" w:rsidR="00FD2C26" w:rsidRDefault="00FD2C26" w:rsidP="00FD2C26">
      <w:pPr>
        <w:jc w:val="center"/>
      </w:pPr>
      <w:r>
        <w:rPr>
          <w:noProof/>
        </w:rPr>
        <w:drawing>
          <wp:inline distT="0" distB="0" distL="0" distR="0" wp14:anchorId="292E72B3" wp14:editId="75F300D6">
            <wp:extent cx="3848100" cy="2663233"/>
            <wp:effectExtent l="0" t="0" r="0" b="0"/>
            <wp:docPr id="15123821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3848100" cy="2663233"/>
                    </a:xfrm>
                    <a:prstGeom prst="rect">
                      <a:avLst/>
                    </a:prstGeom>
                  </pic:spPr>
                </pic:pic>
              </a:graphicData>
            </a:graphic>
          </wp:inline>
        </w:drawing>
      </w:r>
    </w:p>
    <w:p w14:paraId="5695C395" w14:textId="77777777" w:rsidR="00FD2C26" w:rsidRDefault="00FD2C26" w:rsidP="00FD2C26">
      <w:pPr>
        <w:pStyle w:val="Caption"/>
      </w:pPr>
      <w:bookmarkStart w:id="38" w:name="_Toc524443486"/>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Interface for Posture Data Storage and Retrieval.</w:t>
      </w:r>
      <w:bookmarkEnd w:id="38"/>
    </w:p>
    <w:p w14:paraId="4A7D09C3" w14:textId="31B2B17D" w:rsidR="00FD2C26" w:rsidRDefault="00FD2C26" w:rsidP="00FD2C26">
      <w:r>
        <w:t xml:space="preserve">Interface I3 represents the interfaces between the </w:t>
      </w:r>
      <w:r w:rsidRPr="0D84E8D9">
        <w:rPr>
          <w:i/>
          <w:iCs/>
        </w:rPr>
        <w:t xml:space="preserve">Posture Collection </w:t>
      </w:r>
      <w:r w:rsidR="00E00B7D">
        <w:rPr>
          <w:i/>
          <w:iCs/>
        </w:rPr>
        <w:t xml:space="preserve">Service </w:t>
      </w:r>
      <w:r>
        <w:t xml:space="preserve">and the </w:t>
      </w:r>
      <w:r w:rsidRPr="0D84E8D9">
        <w:rPr>
          <w:i/>
          <w:iCs/>
        </w:rPr>
        <w:t>CMDB</w:t>
      </w:r>
      <w:r w:rsidRPr="00154C8D">
        <w:t xml:space="preserve"> to support the storage of collected </w:t>
      </w:r>
      <w:r w:rsidRPr="00340346">
        <w:t>posture data</w:t>
      </w:r>
      <w:r w:rsidRPr="00154C8D">
        <w:t xml:space="preserve"> as well as</w:t>
      </w:r>
      <w:r>
        <w:t xml:space="preserve"> the </w:t>
      </w:r>
      <w:r w:rsidRPr="0D84E8D9">
        <w:rPr>
          <w:i/>
          <w:iCs/>
        </w:rPr>
        <w:t>Posture Evaluators</w:t>
      </w:r>
      <w:r>
        <w:t xml:space="preserve"> and the </w:t>
      </w:r>
      <w:r w:rsidRPr="0D84E8D9">
        <w:rPr>
          <w:i/>
          <w:iCs/>
        </w:rPr>
        <w:t>CMDB</w:t>
      </w:r>
      <w:r>
        <w:t xml:space="preserve"> to support the query of </w:t>
      </w:r>
      <w:r w:rsidRPr="00340346">
        <w:t>posture data</w:t>
      </w:r>
      <w:r>
        <w:t xml:space="preserve"> and the storage of assessment results. Protocols that implement Interface I3 should provide the following capabilities.</w:t>
      </w:r>
    </w:p>
    <w:p w14:paraId="63C80A8D" w14:textId="77777777" w:rsidR="007E57C4" w:rsidRDefault="007E57C4" w:rsidP="00FD2C26">
      <w:pPr>
        <w:rPr>
          <w:b/>
          <w:bCs/>
        </w:rPr>
      </w:pPr>
    </w:p>
    <w:p w14:paraId="39EC677D" w14:textId="5D1E058E" w:rsidR="00FD2C26" w:rsidRPr="0000704A" w:rsidRDefault="00FD2C26" w:rsidP="00FD2C26">
      <w:proofErr w:type="gramStart"/>
      <w:r w:rsidRPr="006D66F2">
        <w:rPr>
          <w:b/>
          <w:bCs/>
        </w:rPr>
        <w:t>Post Collected</w:t>
      </w:r>
      <w:proofErr w:type="gramEnd"/>
      <w:r w:rsidRPr="006D66F2">
        <w:rPr>
          <w:b/>
          <w:bCs/>
        </w:rPr>
        <w:t xml:space="preserve"> </w:t>
      </w:r>
      <w:r w:rsidRPr="005A2BA5">
        <w:rPr>
          <w:b/>
          <w:bCs/>
        </w:rPr>
        <w:t xml:space="preserve">Posture </w:t>
      </w:r>
      <w:r w:rsidRPr="006D66F2">
        <w:rPr>
          <w:b/>
          <w:bCs/>
        </w:rPr>
        <w:t>D</w:t>
      </w:r>
      <w:r w:rsidRPr="005A2BA5">
        <w:rPr>
          <w:b/>
          <w:bCs/>
        </w:rPr>
        <w:t>ata</w:t>
      </w:r>
      <w:r w:rsidRPr="006D66F2">
        <w:rPr>
          <w:b/>
          <w:bCs/>
        </w:rPr>
        <w:t xml:space="preserve"> (Data Push – Response)</w:t>
      </w:r>
    </w:p>
    <w:p w14:paraId="3D4B0498" w14:textId="2299D19C" w:rsidR="00FD2C26" w:rsidRDefault="00FD2C26" w:rsidP="00FD2C26">
      <w:r>
        <w:t xml:space="preserve">The </w:t>
      </w:r>
      <w:r w:rsidRPr="006D66F2">
        <w:rPr>
          <w:i/>
          <w:iCs/>
        </w:rPr>
        <w:t xml:space="preserve">Posture Collection </w:t>
      </w:r>
      <w:r w:rsidR="00E00B7D">
        <w:rPr>
          <w:i/>
          <w:iCs/>
        </w:rPr>
        <w:t>Service</w:t>
      </w:r>
      <w:r>
        <w:t xml:space="preserve"> receives </w:t>
      </w:r>
      <w:r w:rsidRPr="00340346">
        <w:t>posture data</w:t>
      </w:r>
      <w:r>
        <w:t xml:space="preserve"> from target </w:t>
      </w:r>
      <w:r w:rsidRPr="006D66F2">
        <w:rPr>
          <w:i/>
          <w:iCs/>
        </w:rPr>
        <w:t>Endpoints</w:t>
      </w:r>
      <w:r>
        <w:t xml:space="preserve">, the </w:t>
      </w:r>
      <w:r w:rsidRPr="00340346">
        <w:t>posture data</w:t>
      </w:r>
      <w:r>
        <w:t xml:space="preserve"> is pushed to the </w:t>
      </w:r>
      <w:r w:rsidRPr="006D66F2">
        <w:rPr>
          <w:i/>
          <w:iCs/>
        </w:rPr>
        <w:t>CMDB</w:t>
      </w:r>
      <w:r>
        <w:t xml:space="preserve"> along with any relevant contextual metadata. The </w:t>
      </w:r>
      <w:r w:rsidRPr="006D66F2">
        <w:rPr>
          <w:i/>
          <w:iCs/>
        </w:rPr>
        <w:t>CMDB</w:t>
      </w:r>
      <w:r>
        <w:t xml:space="preserve"> receives the </w:t>
      </w:r>
      <w:r w:rsidRPr="00340346">
        <w:t>posture data</w:t>
      </w:r>
      <w:r>
        <w:t xml:space="preserve"> and metadata, stores it, and responds to </w:t>
      </w:r>
      <w:commentRangeStart w:id="39"/>
      <w:commentRangeStart w:id="40"/>
      <w:r>
        <w:t xml:space="preserve">the </w:t>
      </w:r>
      <w:r w:rsidRPr="006D66F2">
        <w:rPr>
          <w:i/>
          <w:iCs/>
        </w:rPr>
        <w:t xml:space="preserve">Posture Collection </w:t>
      </w:r>
      <w:r w:rsidR="00E00B7D">
        <w:rPr>
          <w:i/>
          <w:iCs/>
        </w:rPr>
        <w:t>Service</w:t>
      </w:r>
      <w:r>
        <w:t xml:space="preserve"> with pointers to information as stored in its tables</w:t>
      </w:r>
      <w:commentRangeEnd w:id="39"/>
      <w:r w:rsidR="00832E1E">
        <w:rPr>
          <w:rStyle w:val="CommentReference"/>
          <w:rFonts w:ascii="Times New Roman" w:eastAsia="Times New Roman" w:hAnsi="Times New Roman" w:cs="Times New Roman"/>
        </w:rPr>
        <w:commentReference w:id="39"/>
      </w:r>
      <w:commentRangeEnd w:id="40"/>
      <w:r w:rsidR="001B500F">
        <w:rPr>
          <w:rStyle w:val="CommentReference"/>
          <w:rFonts w:ascii="Times New Roman" w:eastAsia="Times New Roman" w:hAnsi="Times New Roman" w:cs="Times New Roman"/>
        </w:rPr>
        <w:commentReference w:id="40"/>
      </w:r>
      <w:r>
        <w:t>.</w:t>
      </w:r>
    </w:p>
    <w:p w14:paraId="02685A77" w14:textId="77777777" w:rsidR="007E57C4" w:rsidRDefault="007E57C4" w:rsidP="00FD2C26">
      <w:pPr>
        <w:rPr>
          <w:b/>
          <w:bCs/>
        </w:rPr>
      </w:pPr>
    </w:p>
    <w:p w14:paraId="01FC216D" w14:textId="0C49B318" w:rsidR="00FD2C26" w:rsidRPr="0000704A" w:rsidRDefault="00FD2C26" w:rsidP="00FD2C26">
      <w:r w:rsidRPr="006D66F2">
        <w:rPr>
          <w:b/>
          <w:bCs/>
        </w:rPr>
        <w:t xml:space="preserve">Query </w:t>
      </w:r>
      <w:r w:rsidRPr="00423248">
        <w:rPr>
          <w:b/>
          <w:bCs/>
        </w:rPr>
        <w:t xml:space="preserve">Posture </w:t>
      </w:r>
      <w:r w:rsidRPr="006D66F2">
        <w:rPr>
          <w:b/>
          <w:bCs/>
        </w:rPr>
        <w:t>D</w:t>
      </w:r>
      <w:r w:rsidRPr="00423248">
        <w:rPr>
          <w:b/>
          <w:bCs/>
        </w:rPr>
        <w:t>ata</w:t>
      </w:r>
      <w:r w:rsidRPr="006D66F2">
        <w:rPr>
          <w:b/>
          <w:bCs/>
        </w:rPr>
        <w:t xml:space="preserve"> for Evaluation (Query – Response)</w:t>
      </w:r>
    </w:p>
    <w:p w14:paraId="409AFCC8" w14:textId="77777777" w:rsidR="00FD2C26" w:rsidRDefault="00FD2C26" w:rsidP="00FD2C26">
      <w:r>
        <w:t xml:space="preserve">The </w:t>
      </w:r>
      <w:r w:rsidRPr="006D66F2">
        <w:rPr>
          <w:i/>
          <w:iCs/>
        </w:rPr>
        <w:t>Posture Evaluator</w:t>
      </w:r>
      <w:r>
        <w:t xml:space="preserve"> requires </w:t>
      </w:r>
      <w:r w:rsidRPr="00340346">
        <w:t>posture data</w:t>
      </w:r>
      <w:r>
        <w:t xml:space="preserve"> to perform an assessment of a target </w:t>
      </w:r>
      <w:r w:rsidRPr="006D66F2">
        <w:rPr>
          <w:i/>
          <w:iCs/>
        </w:rPr>
        <w:t>Endpoint</w:t>
      </w:r>
      <w:r>
        <w:t xml:space="preserve"> and queries the </w:t>
      </w:r>
      <w:r w:rsidRPr="006D66F2">
        <w:rPr>
          <w:i/>
          <w:iCs/>
        </w:rPr>
        <w:t>CMDB</w:t>
      </w:r>
      <w:r>
        <w:t xml:space="preserve">. The </w:t>
      </w:r>
      <w:r w:rsidRPr="006D66F2">
        <w:rPr>
          <w:i/>
          <w:iCs/>
        </w:rPr>
        <w:t>CMDB</w:t>
      </w:r>
      <w:r>
        <w:t xml:space="preserve"> receives the query and parameters, gathers the requested information, if present, and returns it to the </w:t>
      </w:r>
      <w:r w:rsidRPr="006D66F2">
        <w:rPr>
          <w:i/>
          <w:iCs/>
        </w:rPr>
        <w:t>Posture Evaluator</w:t>
      </w:r>
      <w:r>
        <w:t xml:space="preserve"> along with relevant contextual metadata. If the </w:t>
      </w:r>
      <w:r w:rsidRPr="006D66F2">
        <w:rPr>
          <w:i/>
          <w:iCs/>
        </w:rPr>
        <w:t>CMDB</w:t>
      </w:r>
      <w:r>
        <w:t xml:space="preserve"> does not have the requested information, it sends a response to the </w:t>
      </w:r>
      <w:r w:rsidRPr="006D66F2">
        <w:rPr>
          <w:i/>
          <w:iCs/>
        </w:rPr>
        <w:t>Posture Evaluator</w:t>
      </w:r>
      <w:r>
        <w:t xml:space="preserve"> indicating that </w:t>
      </w:r>
      <w:r w:rsidRPr="00340346">
        <w:t>posture data</w:t>
      </w:r>
      <w:r>
        <w:t xml:space="preserve"> matching the query could not be found.</w:t>
      </w:r>
    </w:p>
    <w:p w14:paraId="1425E888" w14:textId="77777777" w:rsidR="007E57C4" w:rsidRDefault="007E57C4" w:rsidP="00FD2C26">
      <w:pPr>
        <w:rPr>
          <w:b/>
          <w:bCs/>
        </w:rPr>
      </w:pPr>
    </w:p>
    <w:p w14:paraId="14E0689E" w14:textId="78634A4A" w:rsidR="00FD2C26" w:rsidRDefault="00FD2C26" w:rsidP="00FD2C26">
      <w:proofErr w:type="gramStart"/>
      <w:r w:rsidRPr="006D66F2">
        <w:rPr>
          <w:b/>
          <w:bCs/>
        </w:rPr>
        <w:t>Post Evaluated</w:t>
      </w:r>
      <w:proofErr w:type="gramEnd"/>
      <w:r w:rsidRPr="006D66F2">
        <w:rPr>
          <w:b/>
          <w:bCs/>
        </w:rPr>
        <w:t xml:space="preserve"> </w:t>
      </w:r>
      <w:r w:rsidRPr="0086758F">
        <w:rPr>
          <w:b/>
          <w:bCs/>
        </w:rPr>
        <w:t xml:space="preserve">Posture </w:t>
      </w:r>
      <w:r w:rsidRPr="006D66F2">
        <w:rPr>
          <w:b/>
          <w:bCs/>
        </w:rPr>
        <w:t>D</w:t>
      </w:r>
      <w:r w:rsidRPr="0086758F">
        <w:rPr>
          <w:b/>
          <w:bCs/>
        </w:rPr>
        <w:t>ata</w:t>
      </w:r>
      <w:r w:rsidRPr="006D66F2">
        <w:rPr>
          <w:b/>
          <w:bCs/>
        </w:rPr>
        <w:t xml:space="preserve"> (Data Push – Response)</w:t>
      </w:r>
    </w:p>
    <w:p w14:paraId="001A255B" w14:textId="0D566654" w:rsidR="00FD2C26" w:rsidRDefault="00FD2C26" w:rsidP="00FD2C26">
      <w:r>
        <w:t xml:space="preserve">After the assessment of </w:t>
      </w:r>
      <w:r w:rsidRPr="00340346">
        <w:t>posture data</w:t>
      </w:r>
      <w:r>
        <w:t xml:space="preserve">, the results are pushed to the </w:t>
      </w:r>
      <w:r w:rsidRPr="0D84E8D9">
        <w:rPr>
          <w:i/>
          <w:iCs/>
        </w:rPr>
        <w:t>CMDB</w:t>
      </w:r>
      <w:r>
        <w:t xml:space="preserve">. The </w:t>
      </w:r>
      <w:r w:rsidRPr="0D84E8D9">
        <w:rPr>
          <w:i/>
          <w:iCs/>
        </w:rPr>
        <w:t>CMDB</w:t>
      </w:r>
      <w:r>
        <w:t xml:space="preserve"> responds to the </w:t>
      </w:r>
      <w:r w:rsidRPr="0D84E8D9">
        <w:rPr>
          <w:i/>
          <w:iCs/>
        </w:rPr>
        <w:t>Posture Evaluator</w:t>
      </w:r>
      <w:r>
        <w:t xml:space="preserve"> with pointers to the results as stored within its tables.</w:t>
      </w:r>
    </w:p>
    <w:p w14:paraId="46A04B7A" w14:textId="0B30C5C7" w:rsidR="007E57C4" w:rsidRDefault="007E57C4">
      <w:r>
        <w:br w:type="page"/>
      </w:r>
    </w:p>
    <w:p w14:paraId="0617D121" w14:textId="77777777" w:rsidR="00FD2C26" w:rsidRDefault="00FD2C26" w:rsidP="00FD2C26">
      <w:pPr>
        <w:pStyle w:val="Heading3"/>
        <w:numPr>
          <w:ilvl w:val="2"/>
          <w:numId w:val="1"/>
        </w:numPr>
      </w:pPr>
      <w:bookmarkStart w:id="41" w:name="_Toc532390177"/>
      <w:r w:rsidRPr="00670AD5">
        <w:lastRenderedPageBreak/>
        <w:t>Interface I</w:t>
      </w:r>
      <w:r>
        <w:t>4</w:t>
      </w:r>
      <w:r w:rsidRPr="00670AD5">
        <w:t xml:space="preserve"> – </w:t>
      </w:r>
      <w:r>
        <w:t>Remote Data Collection for Evaluation</w:t>
      </w:r>
      <w:bookmarkEnd w:id="41"/>
    </w:p>
    <w:p w14:paraId="5ABE93E3" w14:textId="77777777" w:rsidR="00FD2C26" w:rsidRDefault="00FD2C26" w:rsidP="00FD2C26">
      <w:pPr>
        <w:keepNext/>
        <w:jc w:val="center"/>
      </w:pPr>
    </w:p>
    <w:p w14:paraId="5C3C5CD1" w14:textId="77777777" w:rsidR="00FD2C26" w:rsidRDefault="00FD2C26" w:rsidP="00FD2C26">
      <w:pPr>
        <w:jc w:val="center"/>
      </w:pPr>
      <w:commentRangeStart w:id="42"/>
      <w:r>
        <w:rPr>
          <w:noProof/>
        </w:rPr>
        <w:drawing>
          <wp:inline distT="0" distB="0" distL="0" distR="0" wp14:anchorId="0673FA59" wp14:editId="2A57CB53">
            <wp:extent cx="3600152" cy="1952625"/>
            <wp:effectExtent l="0" t="0" r="0" b="0"/>
            <wp:docPr id="714561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600152" cy="1952625"/>
                    </a:xfrm>
                    <a:prstGeom prst="rect">
                      <a:avLst/>
                    </a:prstGeom>
                  </pic:spPr>
                </pic:pic>
              </a:graphicData>
            </a:graphic>
          </wp:inline>
        </w:drawing>
      </w:r>
      <w:commentRangeEnd w:id="42"/>
      <w:r>
        <w:rPr>
          <w:rStyle w:val="CommentReference"/>
          <w:rFonts w:ascii="Times New Roman" w:eastAsia="Times New Roman" w:hAnsi="Times New Roman" w:cs="Times New Roman"/>
        </w:rPr>
        <w:commentReference w:id="42"/>
      </w:r>
    </w:p>
    <w:p w14:paraId="12C1A076" w14:textId="77777777" w:rsidR="00FD2C26" w:rsidRDefault="00FD2C26" w:rsidP="00FD2C26">
      <w:pPr>
        <w:pStyle w:val="Caption"/>
      </w:pPr>
      <w:bookmarkStart w:id="43" w:name="_Toc524443487"/>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Interface for Remote Data Collection and Evaluation.</w:t>
      </w:r>
      <w:bookmarkEnd w:id="43"/>
    </w:p>
    <w:p w14:paraId="29357CE0" w14:textId="020B1E99" w:rsidR="00FD2C26" w:rsidRDefault="00FD2C26" w:rsidP="00FD2C26">
      <w:r>
        <w:t xml:space="preserve">Interface I4 represents the interfaces between the </w:t>
      </w:r>
      <w:r w:rsidRPr="006D66F2">
        <w:rPr>
          <w:i/>
          <w:iCs/>
        </w:rPr>
        <w:t xml:space="preserve">Posture Collection </w:t>
      </w:r>
      <w:r>
        <w:rPr>
          <w:i/>
          <w:iCs/>
        </w:rPr>
        <w:t>Service</w:t>
      </w:r>
      <w:r>
        <w:t xml:space="preserve"> and the </w:t>
      </w:r>
      <w:r w:rsidRPr="006D66F2">
        <w:rPr>
          <w:i/>
          <w:iCs/>
        </w:rPr>
        <w:t xml:space="preserve">Posture </w:t>
      </w:r>
      <w:r w:rsidRPr="00B8228A">
        <w:rPr>
          <w:i/>
          <w:iCs/>
        </w:rPr>
        <w:t>Evaluator</w:t>
      </w:r>
      <w:r w:rsidRPr="00071CA3">
        <w:t xml:space="preserve"> to support the</w:t>
      </w:r>
      <w:r>
        <w:t xml:space="preserve"> collection of </w:t>
      </w:r>
      <w:r w:rsidRPr="00340346">
        <w:t>posture data</w:t>
      </w:r>
      <w:r>
        <w:t xml:space="preserve"> from target </w:t>
      </w:r>
      <w:r w:rsidRPr="006D66F2">
        <w:rPr>
          <w:i/>
          <w:iCs/>
        </w:rPr>
        <w:t>Endpoints</w:t>
      </w:r>
      <w:r>
        <w:t xml:space="preserve"> when the </w:t>
      </w:r>
      <w:r w:rsidRPr="00340346">
        <w:t>posture data</w:t>
      </w:r>
      <w:r>
        <w:t xml:space="preserve"> is not available in the </w:t>
      </w:r>
      <w:r w:rsidRPr="006D66F2">
        <w:rPr>
          <w:i/>
          <w:iCs/>
        </w:rPr>
        <w:t>CMDB</w:t>
      </w:r>
      <w:r>
        <w:t>. Protocols that implement Interface I4 should provide the following capabilities.</w:t>
      </w:r>
    </w:p>
    <w:p w14:paraId="4A4B123E" w14:textId="77777777" w:rsidR="007E57C4" w:rsidRDefault="007E57C4" w:rsidP="00FD2C26">
      <w:pPr>
        <w:rPr>
          <w:b/>
        </w:rPr>
      </w:pPr>
    </w:p>
    <w:p w14:paraId="04046516" w14:textId="7FA18DA6" w:rsidR="00FD2C26" w:rsidRPr="0000704A" w:rsidRDefault="00FD2C26" w:rsidP="00FD2C26">
      <w:r w:rsidRPr="00B016A1">
        <w:rPr>
          <w:b/>
        </w:rPr>
        <w:t xml:space="preserve">Posture Collection </w:t>
      </w:r>
      <w:r>
        <w:rPr>
          <w:b/>
        </w:rPr>
        <w:t>Service</w:t>
      </w:r>
      <w:r w:rsidRPr="00B016A1">
        <w:rPr>
          <w:b/>
        </w:rPr>
        <w:t xml:space="preserve"> Query (Query – Response) </w:t>
      </w:r>
    </w:p>
    <w:p w14:paraId="37A6A9F3" w14:textId="0984EA01" w:rsidR="00FD2C26" w:rsidRDefault="00FD2C26" w:rsidP="00FD2C26">
      <w:r>
        <w:t xml:space="preserve">The </w:t>
      </w:r>
      <w:r w:rsidRPr="0D84E8D9">
        <w:rPr>
          <w:i/>
          <w:iCs/>
        </w:rPr>
        <w:t>Posture Evaluator</w:t>
      </w:r>
      <w:r>
        <w:t xml:space="preserve"> queries the </w:t>
      </w:r>
      <w:r w:rsidRPr="0D84E8D9">
        <w:rPr>
          <w:i/>
          <w:iCs/>
        </w:rPr>
        <w:t xml:space="preserve">Posture Collection </w:t>
      </w:r>
      <w:r w:rsidR="00E00B7D">
        <w:rPr>
          <w:i/>
          <w:iCs/>
        </w:rPr>
        <w:t>Service</w:t>
      </w:r>
      <w:r>
        <w:t xml:space="preserve"> for </w:t>
      </w:r>
      <w:r w:rsidRPr="00340346">
        <w:t>posture data</w:t>
      </w:r>
      <w:r>
        <w:t xml:space="preserve"> required in an assessment because that information was not available in the </w:t>
      </w:r>
      <w:r w:rsidRPr="0D84E8D9">
        <w:rPr>
          <w:i/>
          <w:iCs/>
        </w:rPr>
        <w:t>CMDB</w:t>
      </w:r>
      <w:r w:rsidRPr="2BBFA84C">
        <w:t xml:space="preserve">. </w:t>
      </w:r>
      <w:r>
        <w:t xml:space="preserve">The query may contain references to SCAP Content stored in an </w:t>
      </w:r>
      <w:r w:rsidRPr="0D84E8D9">
        <w:rPr>
          <w:i/>
          <w:iCs/>
        </w:rPr>
        <w:t>SCAP Content Repository</w:t>
      </w:r>
      <w:r w:rsidRPr="2BBFA84C">
        <w:t>.</w:t>
      </w:r>
      <w:r>
        <w:t xml:space="preserve"> The </w:t>
      </w:r>
      <w:r w:rsidRPr="0D84E8D9">
        <w:rPr>
          <w:i/>
          <w:iCs/>
        </w:rPr>
        <w:t xml:space="preserve">Posture Collection </w:t>
      </w:r>
      <w:r w:rsidR="00E00B7D">
        <w:rPr>
          <w:i/>
          <w:iCs/>
        </w:rPr>
        <w:t>Service</w:t>
      </w:r>
      <w:r>
        <w:t xml:space="preserve"> receives the request and queries all targeted </w:t>
      </w:r>
      <w:r w:rsidRPr="0D84E8D9">
        <w:rPr>
          <w:i/>
          <w:iCs/>
        </w:rPr>
        <w:t>Endpoints</w:t>
      </w:r>
      <w:r>
        <w:t xml:space="preserve">. Target </w:t>
      </w:r>
      <w:r w:rsidRPr="0D84E8D9">
        <w:rPr>
          <w:i/>
          <w:iCs/>
        </w:rPr>
        <w:t>Endpoints</w:t>
      </w:r>
      <w:r>
        <w:t xml:space="preserve"> collect the required </w:t>
      </w:r>
      <w:r w:rsidRPr="00340346">
        <w:t>posture data</w:t>
      </w:r>
      <w:r>
        <w:t xml:space="preserve"> and report it to the </w:t>
      </w:r>
      <w:r w:rsidRPr="0D84E8D9">
        <w:rPr>
          <w:i/>
          <w:iCs/>
        </w:rPr>
        <w:t xml:space="preserve">Posture Collection </w:t>
      </w:r>
      <w:r w:rsidR="00E00B7D">
        <w:rPr>
          <w:i/>
          <w:iCs/>
        </w:rPr>
        <w:t>Service</w:t>
      </w:r>
      <w:r>
        <w:t xml:space="preserve">. The </w:t>
      </w:r>
      <w:r w:rsidRPr="0D84E8D9">
        <w:rPr>
          <w:i/>
          <w:iCs/>
        </w:rPr>
        <w:t xml:space="preserve">Posture Collection </w:t>
      </w:r>
      <w:r w:rsidR="00E00B7D">
        <w:rPr>
          <w:i/>
          <w:iCs/>
        </w:rPr>
        <w:t>Service</w:t>
      </w:r>
      <w:r>
        <w:t xml:space="preserve"> posts the </w:t>
      </w:r>
      <w:r w:rsidRPr="00340346">
        <w:t>posture data</w:t>
      </w:r>
      <w:r>
        <w:t xml:space="preserve"> to the </w:t>
      </w:r>
      <w:proofErr w:type="gramStart"/>
      <w:r w:rsidRPr="0D84E8D9">
        <w:rPr>
          <w:i/>
          <w:iCs/>
        </w:rPr>
        <w:t>CMDB</w:t>
      </w:r>
      <w:r w:rsidRPr="00676A4A">
        <w:t xml:space="preserve"> w</w:t>
      </w:r>
      <w:r>
        <w:t>hich</w:t>
      </w:r>
      <w:proofErr w:type="gramEnd"/>
      <w:r>
        <w:t xml:space="preserve"> responds with pointers to the </w:t>
      </w:r>
      <w:r w:rsidRPr="00340346">
        <w:t>posture data</w:t>
      </w:r>
      <w:r>
        <w:t xml:space="preserve"> as stored within its tables. The </w:t>
      </w:r>
      <w:r w:rsidRPr="0D84E8D9">
        <w:rPr>
          <w:i/>
          <w:iCs/>
        </w:rPr>
        <w:t xml:space="preserve">Posture Collection </w:t>
      </w:r>
      <w:r w:rsidR="00E00B7D">
        <w:rPr>
          <w:i/>
          <w:iCs/>
        </w:rPr>
        <w:t>Service</w:t>
      </w:r>
      <w:r>
        <w:t xml:space="preserve"> forwards pointers to the </w:t>
      </w:r>
      <w:r w:rsidRPr="00340346">
        <w:t>posture data</w:t>
      </w:r>
      <w:r>
        <w:t xml:space="preserve"> to the </w:t>
      </w:r>
      <w:r w:rsidRPr="0D84E8D9">
        <w:rPr>
          <w:i/>
          <w:iCs/>
        </w:rPr>
        <w:t>Posture Evaluator</w:t>
      </w:r>
      <w:r>
        <w:t xml:space="preserve">. The </w:t>
      </w:r>
      <w:r w:rsidRPr="0D84E8D9">
        <w:rPr>
          <w:i/>
          <w:iCs/>
        </w:rPr>
        <w:t>Posture Evaluator</w:t>
      </w:r>
      <w:r>
        <w:t xml:space="preserve"> queries the </w:t>
      </w:r>
      <w:r w:rsidRPr="0D84E8D9">
        <w:rPr>
          <w:i/>
          <w:iCs/>
        </w:rPr>
        <w:t>CMDB</w:t>
      </w:r>
      <w:r>
        <w:t xml:space="preserve"> using the pointers to acquire the required </w:t>
      </w:r>
      <w:r w:rsidRPr="00340346">
        <w:t>posture data</w:t>
      </w:r>
      <w:r>
        <w:t xml:space="preserve"> to perform the assessment.</w:t>
      </w:r>
    </w:p>
    <w:p w14:paraId="6868D219" w14:textId="77777777" w:rsidR="007E57C4" w:rsidRDefault="007E57C4" w:rsidP="00FD2C26">
      <w:pPr>
        <w:rPr>
          <w:b/>
        </w:rPr>
      </w:pPr>
    </w:p>
    <w:p w14:paraId="0FD2A885" w14:textId="086AAA6D" w:rsidR="00FD2C26" w:rsidRDefault="00FD2C26" w:rsidP="00FD2C26">
      <w:r w:rsidRPr="00676A4A">
        <w:rPr>
          <w:b/>
        </w:rPr>
        <w:t xml:space="preserve">Posture Collection </w:t>
      </w:r>
      <w:r w:rsidR="00E00B7D">
        <w:rPr>
          <w:b/>
        </w:rPr>
        <w:t>Service</w:t>
      </w:r>
      <w:r w:rsidRPr="00676A4A">
        <w:rPr>
          <w:b/>
        </w:rPr>
        <w:t xml:space="preserve"> Subscription Request (Subscrib</w:t>
      </w:r>
      <w:r>
        <w:rPr>
          <w:b/>
        </w:rPr>
        <w:t>e – Post)</w:t>
      </w:r>
    </w:p>
    <w:p w14:paraId="1F97B69B" w14:textId="7592454E" w:rsidR="00FD2C26" w:rsidRDefault="00FD2C26" w:rsidP="00FD2C26">
      <w:r>
        <w:t xml:space="preserve">A </w:t>
      </w:r>
      <w:r w:rsidRPr="0D84E8D9">
        <w:rPr>
          <w:i/>
          <w:iCs/>
        </w:rPr>
        <w:t>Posture Evaluator</w:t>
      </w:r>
      <w:r>
        <w:t xml:space="preserve"> may wish to perform certain assessments when new </w:t>
      </w:r>
      <w:r w:rsidRPr="00340346">
        <w:t>posture data</w:t>
      </w:r>
      <w:r>
        <w:t xml:space="preserve"> is available. To do this, the </w:t>
      </w:r>
      <w:r w:rsidRPr="0D84E8D9">
        <w:rPr>
          <w:i/>
          <w:iCs/>
        </w:rPr>
        <w:t>Posture Evaluator</w:t>
      </w:r>
      <w:r>
        <w:t xml:space="preserve"> requests a subscription from the </w:t>
      </w:r>
      <w:r w:rsidRPr="0D84E8D9">
        <w:rPr>
          <w:i/>
          <w:iCs/>
        </w:rPr>
        <w:t xml:space="preserve">Posture Collection </w:t>
      </w:r>
      <w:r w:rsidR="00E00B7D">
        <w:rPr>
          <w:i/>
          <w:iCs/>
        </w:rPr>
        <w:t>Service</w:t>
      </w:r>
      <w:r>
        <w:t xml:space="preserve">. The request is parameterized and may reference SCAP Content from an </w:t>
      </w:r>
      <w:r w:rsidRPr="0D84E8D9">
        <w:rPr>
          <w:i/>
          <w:iCs/>
        </w:rPr>
        <w:t>SCAP Repository</w:t>
      </w:r>
      <w:r>
        <w:t xml:space="preserve"> to identify the </w:t>
      </w:r>
      <w:r w:rsidRPr="00340346">
        <w:t>posture data</w:t>
      </w:r>
      <w:r>
        <w:t xml:space="preserve"> the </w:t>
      </w:r>
      <w:r w:rsidRPr="0D84E8D9">
        <w:rPr>
          <w:i/>
          <w:iCs/>
        </w:rPr>
        <w:t>Posture Evaluator</w:t>
      </w:r>
      <w:r>
        <w:t xml:space="preserve"> wants to be alerted about. In this subscription request, the </w:t>
      </w:r>
      <w:r w:rsidRPr="0D84E8D9">
        <w:rPr>
          <w:i/>
          <w:iCs/>
        </w:rPr>
        <w:t>Posture Evaluator</w:t>
      </w:r>
      <w:r>
        <w:t xml:space="preserve"> may specify which </w:t>
      </w:r>
      <w:r w:rsidRPr="0D84E8D9">
        <w:rPr>
          <w:i/>
          <w:iCs/>
        </w:rPr>
        <w:t>Endpoints</w:t>
      </w:r>
      <w:r>
        <w:t xml:space="preserve"> it wishes to receive updates from as well as the periodicity in which the </w:t>
      </w:r>
      <w:r w:rsidRPr="006D66F2">
        <w:rPr>
          <w:i/>
          <w:iCs/>
        </w:rPr>
        <w:t xml:space="preserve">Posture Collection </w:t>
      </w:r>
      <w:r w:rsidR="00E00B7D">
        <w:rPr>
          <w:i/>
          <w:iCs/>
        </w:rPr>
        <w:t>Service</w:t>
      </w:r>
      <w:r>
        <w:t xml:space="preserve"> should query the </w:t>
      </w:r>
      <w:r w:rsidRPr="0D84E8D9">
        <w:rPr>
          <w:i/>
          <w:iCs/>
        </w:rPr>
        <w:t>Endpoints</w:t>
      </w:r>
      <w:r>
        <w:t xml:space="preserve"> for updates if it does not establish real-time subscriptions to the </w:t>
      </w:r>
      <w:r w:rsidRPr="0D84E8D9">
        <w:rPr>
          <w:i/>
          <w:iCs/>
        </w:rPr>
        <w:t>Endpoints</w:t>
      </w:r>
      <w:r>
        <w:t>.</w:t>
      </w:r>
    </w:p>
    <w:p w14:paraId="1A452C4E" w14:textId="0779AC43" w:rsidR="00FD2C26" w:rsidRPr="00CA39D9" w:rsidRDefault="00FD2C26" w:rsidP="00FD2C26">
      <w:r>
        <w:t xml:space="preserve">When the </w:t>
      </w:r>
      <w:r w:rsidRPr="006D66F2">
        <w:rPr>
          <w:i/>
          <w:iCs/>
        </w:rPr>
        <w:t xml:space="preserve">Posture Collection </w:t>
      </w:r>
      <w:r w:rsidR="00E00B7D">
        <w:rPr>
          <w:i/>
          <w:iCs/>
        </w:rPr>
        <w:t>Service</w:t>
      </w:r>
      <w:r>
        <w:t xml:space="preserve"> receives new </w:t>
      </w:r>
      <w:r w:rsidRPr="00340346">
        <w:t>posture data</w:t>
      </w:r>
      <w:r>
        <w:t xml:space="preserve"> (either due to a subscription fulfillment or due to a query) that matches the criteria given in a </w:t>
      </w:r>
      <w:r w:rsidRPr="006D66F2">
        <w:rPr>
          <w:i/>
          <w:iCs/>
        </w:rPr>
        <w:t>Posture Evaluator</w:t>
      </w:r>
      <w:r>
        <w:t xml:space="preserve"> subscription request, it sends the </w:t>
      </w:r>
      <w:r w:rsidRPr="00340346">
        <w:t>posture data</w:t>
      </w:r>
      <w:r>
        <w:t xml:space="preserve"> to the </w:t>
      </w:r>
      <w:r w:rsidRPr="006D66F2">
        <w:rPr>
          <w:i/>
          <w:iCs/>
        </w:rPr>
        <w:t>CMDB</w:t>
      </w:r>
      <w:r>
        <w:t xml:space="preserve"> and </w:t>
      </w:r>
      <w:r>
        <w:lastRenderedPageBreak/>
        <w:t xml:space="preserve">forwards the pointers to the </w:t>
      </w:r>
      <w:r w:rsidRPr="006D66F2">
        <w:rPr>
          <w:i/>
          <w:iCs/>
        </w:rPr>
        <w:t>Posture Evaluator</w:t>
      </w:r>
      <w:r>
        <w:t xml:space="preserve">. The </w:t>
      </w:r>
      <w:r w:rsidRPr="006D66F2">
        <w:rPr>
          <w:i/>
          <w:iCs/>
        </w:rPr>
        <w:t>Posture Evaluator</w:t>
      </w:r>
      <w:r>
        <w:t xml:space="preserve"> can then use those pointers to retrieve the </w:t>
      </w:r>
      <w:r w:rsidRPr="00340346">
        <w:t>posture data</w:t>
      </w:r>
      <w:r>
        <w:t xml:space="preserve"> from the </w:t>
      </w:r>
      <w:r w:rsidRPr="006D66F2">
        <w:rPr>
          <w:i/>
          <w:iCs/>
        </w:rPr>
        <w:t>CMDB</w:t>
      </w:r>
      <w:r>
        <w:t>.</w:t>
      </w:r>
    </w:p>
    <w:p w14:paraId="6AC17790" w14:textId="77777777" w:rsidR="00FD2C26" w:rsidRDefault="00FD2C26" w:rsidP="00FD2C26"/>
    <w:p w14:paraId="1B14B73E" w14:textId="77777777" w:rsidR="00FD2C26" w:rsidRDefault="00FD2C26" w:rsidP="00FD2C26">
      <w:pPr>
        <w:pStyle w:val="Heading2"/>
        <w:numPr>
          <w:ilvl w:val="1"/>
          <w:numId w:val="1"/>
        </w:numPr>
      </w:pPr>
      <w:bookmarkStart w:id="44" w:name="_Ref520812120"/>
      <w:bookmarkStart w:id="45" w:name="_Toc521161180"/>
      <w:bookmarkStart w:id="46" w:name="_Toc532390178"/>
      <w:r>
        <w:t xml:space="preserve">SCAP v2 </w:t>
      </w:r>
      <w:bookmarkEnd w:id="44"/>
      <w:bookmarkEnd w:id="45"/>
      <w:r>
        <w:t>Workflows</w:t>
      </w:r>
      <w:bookmarkEnd w:id="46"/>
    </w:p>
    <w:p w14:paraId="04C67688" w14:textId="558971C4" w:rsidR="00FD2C26" w:rsidRDefault="00FD2C26" w:rsidP="00FD2C26">
      <w:r>
        <w:t xml:space="preserve">The following subsections describe the possible workflows between components that occur in the SCAP v2 architecture. </w:t>
      </w:r>
    </w:p>
    <w:p w14:paraId="14DE4AC4" w14:textId="77777777" w:rsidR="007006DF" w:rsidRDefault="007006DF" w:rsidP="00FD2C26"/>
    <w:p w14:paraId="4CBDEAF0" w14:textId="77777777" w:rsidR="00FD2C26" w:rsidRDefault="00FD2C26" w:rsidP="00FD2C26">
      <w:pPr>
        <w:pStyle w:val="Heading3"/>
        <w:numPr>
          <w:ilvl w:val="2"/>
          <w:numId w:val="1"/>
        </w:numPr>
      </w:pPr>
      <w:bookmarkStart w:id="47" w:name="_Toc532390179"/>
      <w:r w:rsidRPr="00F5227D">
        <w:t xml:space="preserve">Posture </w:t>
      </w:r>
      <w:r>
        <w:t>D</w:t>
      </w:r>
      <w:r w:rsidRPr="00F5227D">
        <w:t>ata</w:t>
      </w:r>
      <w:r>
        <w:t xml:space="preserve"> Collection Workflow</w:t>
      </w:r>
      <w:bookmarkEnd w:id="47"/>
    </w:p>
    <w:p w14:paraId="2CEAE77C" w14:textId="77777777" w:rsidR="00FD2C26" w:rsidRDefault="00FD2C26" w:rsidP="00FD2C26">
      <w:pPr>
        <w:rPr>
          <w:lang w:eastAsia="ar-SA"/>
        </w:rPr>
      </w:pPr>
      <w:r>
        <w:rPr>
          <w:lang w:eastAsia="ar-SA"/>
        </w:rPr>
        <w:t xml:space="preserve">The </w:t>
      </w:r>
      <w:r w:rsidRPr="00340346">
        <w:rPr>
          <w:lang w:eastAsia="ar-SA"/>
        </w:rPr>
        <w:t xml:space="preserve">Posture </w:t>
      </w:r>
      <w:r>
        <w:rPr>
          <w:lang w:eastAsia="ar-SA"/>
        </w:rPr>
        <w:t>D</w:t>
      </w:r>
      <w:r w:rsidRPr="00340346">
        <w:rPr>
          <w:lang w:eastAsia="ar-SA"/>
        </w:rPr>
        <w:t>ata</w:t>
      </w:r>
      <w:r>
        <w:rPr>
          <w:lang w:eastAsia="ar-SA"/>
        </w:rPr>
        <w:t xml:space="preserve"> Collection Workflow, shown in Figure 7, describes the interactions between components of the architecture in support of the collection of </w:t>
      </w:r>
      <w:r w:rsidRPr="00340346">
        <w:rPr>
          <w:lang w:eastAsia="ar-SA"/>
        </w:rPr>
        <w:t>posture data</w:t>
      </w:r>
      <w:r>
        <w:rPr>
          <w:lang w:eastAsia="ar-SA"/>
        </w:rPr>
        <w:t>. In this workflow, there are multiple starting points to accommodate query-based and event-based collection covering a range of possible scenarios. Examples include:</w:t>
      </w:r>
    </w:p>
    <w:p w14:paraId="4ABF41E9" w14:textId="61D2419B" w:rsidR="00FD2C26" w:rsidRDefault="00FD2C26" w:rsidP="00FD2C26">
      <w:pPr>
        <w:pStyle w:val="ListParagraph"/>
        <w:numPr>
          <w:ilvl w:val="0"/>
          <w:numId w:val="4"/>
        </w:numPr>
        <w:rPr>
          <w:lang w:eastAsia="ar-SA"/>
        </w:rPr>
      </w:pPr>
      <w:r>
        <w:rPr>
          <w:lang w:eastAsia="ar-SA"/>
        </w:rPr>
        <w:t xml:space="preserve">Query-based collection of </w:t>
      </w:r>
      <w:r w:rsidRPr="00340346">
        <w:rPr>
          <w:lang w:eastAsia="ar-SA"/>
        </w:rPr>
        <w:t>posture data</w:t>
      </w:r>
      <w:r>
        <w:rPr>
          <w:lang w:eastAsia="ar-SA"/>
        </w:rPr>
        <w:t xml:space="preserve"> with SCAP Content. This may be triggered by the </w:t>
      </w:r>
      <w:r w:rsidRPr="006D66F2">
        <w:rPr>
          <w:i/>
          <w:iCs/>
          <w:lang w:eastAsia="ar-SA"/>
        </w:rPr>
        <w:t xml:space="preserve">Posture Collection </w:t>
      </w:r>
      <w:r w:rsidR="00E00B7D">
        <w:rPr>
          <w:i/>
          <w:iCs/>
          <w:lang w:eastAsia="ar-SA"/>
        </w:rPr>
        <w:t>Service</w:t>
      </w:r>
      <w:r>
        <w:rPr>
          <w:lang w:eastAsia="ar-SA"/>
        </w:rPr>
        <w:t xml:space="preserve"> or </w:t>
      </w:r>
      <w:r w:rsidRPr="006D66F2">
        <w:rPr>
          <w:i/>
          <w:iCs/>
          <w:lang w:eastAsia="ar-SA"/>
        </w:rPr>
        <w:t>Posture Evaluator</w:t>
      </w:r>
      <w:r>
        <w:rPr>
          <w:lang w:eastAsia="ar-SA"/>
        </w:rPr>
        <w:t xml:space="preserve"> (from Workflow 2)</w:t>
      </w:r>
    </w:p>
    <w:p w14:paraId="26505486" w14:textId="5A2BCB25" w:rsidR="00FD2C26" w:rsidRDefault="00FD2C26" w:rsidP="00FD2C26">
      <w:pPr>
        <w:pStyle w:val="ListParagraph"/>
        <w:numPr>
          <w:ilvl w:val="0"/>
          <w:numId w:val="4"/>
        </w:numPr>
        <w:rPr>
          <w:lang w:eastAsia="ar-SA"/>
        </w:rPr>
      </w:pPr>
      <w:r>
        <w:rPr>
          <w:lang w:eastAsia="ar-SA"/>
        </w:rPr>
        <w:t xml:space="preserve">Query-based collection of </w:t>
      </w:r>
      <w:r w:rsidRPr="00340346">
        <w:rPr>
          <w:lang w:eastAsia="ar-SA"/>
        </w:rPr>
        <w:t>posture data</w:t>
      </w:r>
      <w:r>
        <w:rPr>
          <w:lang w:eastAsia="ar-SA"/>
        </w:rPr>
        <w:t xml:space="preserve"> without SCAP Content. This may be triggered by the </w:t>
      </w:r>
      <w:r w:rsidRPr="006D66F2">
        <w:rPr>
          <w:i/>
          <w:iCs/>
          <w:lang w:eastAsia="ar-SA"/>
        </w:rPr>
        <w:t xml:space="preserve">Posture Collection </w:t>
      </w:r>
      <w:r w:rsidR="00E00B7D">
        <w:rPr>
          <w:i/>
          <w:iCs/>
          <w:lang w:eastAsia="ar-SA"/>
        </w:rPr>
        <w:t>Service</w:t>
      </w:r>
      <w:r>
        <w:rPr>
          <w:lang w:eastAsia="ar-SA"/>
        </w:rPr>
        <w:t xml:space="preserve"> or </w:t>
      </w:r>
      <w:r w:rsidRPr="006D66F2">
        <w:rPr>
          <w:i/>
          <w:iCs/>
          <w:lang w:eastAsia="ar-SA"/>
        </w:rPr>
        <w:t>Posture Evaluator</w:t>
      </w:r>
      <w:r>
        <w:rPr>
          <w:lang w:eastAsia="ar-SA"/>
        </w:rPr>
        <w:t xml:space="preserve"> (from Workflow 2)</w:t>
      </w:r>
    </w:p>
    <w:p w14:paraId="72C75A17" w14:textId="77777777" w:rsidR="00FD2C26" w:rsidRDefault="00FD2C26" w:rsidP="00FD2C26">
      <w:pPr>
        <w:pStyle w:val="ListParagraph"/>
        <w:numPr>
          <w:ilvl w:val="0"/>
          <w:numId w:val="4"/>
        </w:numPr>
        <w:rPr>
          <w:lang w:eastAsia="ar-SA"/>
        </w:rPr>
      </w:pPr>
      <w:r>
        <w:rPr>
          <w:lang w:eastAsia="ar-SA"/>
        </w:rPr>
        <w:t xml:space="preserve">Collection and reporting of </w:t>
      </w:r>
      <w:r w:rsidRPr="00340346">
        <w:rPr>
          <w:lang w:eastAsia="ar-SA"/>
        </w:rPr>
        <w:t>posture data</w:t>
      </w:r>
      <w:r>
        <w:rPr>
          <w:lang w:eastAsia="ar-SA"/>
        </w:rPr>
        <w:t xml:space="preserve"> based on a change event </w:t>
      </w:r>
    </w:p>
    <w:p w14:paraId="64D81426" w14:textId="77777777" w:rsidR="00FD2C26" w:rsidRPr="00F5227D" w:rsidRDefault="00FD2C26" w:rsidP="00FD2C26">
      <w:pPr>
        <w:pStyle w:val="ListParagraph"/>
        <w:numPr>
          <w:ilvl w:val="0"/>
          <w:numId w:val="4"/>
        </w:numPr>
        <w:rPr>
          <w:lang w:eastAsia="ar-SA"/>
        </w:rPr>
      </w:pPr>
      <w:r>
        <w:rPr>
          <w:lang w:eastAsia="ar-SA"/>
        </w:rPr>
        <w:t xml:space="preserve">Delivery of </w:t>
      </w:r>
      <w:r w:rsidRPr="00340346">
        <w:rPr>
          <w:lang w:eastAsia="ar-SA"/>
        </w:rPr>
        <w:t>posture data</w:t>
      </w:r>
      <w:r>
        <w:rPr>
          <w:lang w:eastAsia="ar-SA"/>
        </w:rPr>
        <w:t xml:space="preserve"> based on a change event </w:t>
      </w:r>
    </w:p>
    <w:p w14:paraId="5089CFF1" w14:textId="5D1D4399" w:rsidR="00FD2C26" w:rsidRPr="00F5227D" w:rsidRDefault="00FD2C26" w:rsidP="00FD2C26">
      <w:pPr>
        <w:keepNext/>
        <w:rPr>
          <w:noProof/>
        </w:rPr>
      </w:pPr>
      <w:r>
        <w:rPr>
          <w:noProof/>
        </w:rPr>
        <w:lastRenderedPageBreak/>
        <w:t xml:space="preserve">Each of these collections terminate after the </w:t>
      </w:r>
      <w:r w:rsidRPr="006D66F2">
        <w:rPr>
          <w:i/>
          <w:iCs/>
          <w:noProof/>
        </w:rPr>
        <w:t xml:space="preserve">Posture Collection </w:t>
      </w:r>
      <w:r w:rsidR="00E00B7D">
        <w:rPr>
          <w:i/>
          <w:iCs/>
          <w:noProof/>
        </w:rPr>
        <w:t>Service</w:t>
      </w:r>
      <w:r>
        <w:rPr>
          <w:noProof/>
        </w:rPr>
        <w:t xml:space="preserve"> stores the newly collected </w:t>
      </w:r>
      <w:r w:rsidRPr="00340346">
        <w:rPr>
          <w:noProof/>
        </w:rPr>
        <w:t>posture data</w:t>
      </w:r>
      <w:r>
        <w:rPr>
          <w:noProof/>
        </w:rPr>
        <w:t xml:space="preserve"> in the </w:t>
      </w:r>
      <w:r w:rsidRPr="006D66F2">
        <w:rPr>
          <w:i/>
          <w:iCs/>
          <w:noProof/>
        </w:rPr>
        <w:t>CMDB</w:t>
      </w:r>
      <w:r>
        <w:rPr>
          <w:noProof/>
        </w:rPr>
        <w:t xml:space="preserve"> and recieves pointers to that </w:t>
      </w:r>
      <w:r w:rsidRPr="00340346">
        <w:rPr>
          <w:noProof/>
        </w:rPr>
        <w:t>posture data</w:t>
      </w:r>
      <w:r>
        <w:rPr>
          <w:noProof/>
        </w:rPr>
        <w:t>, which it can use to drive follow-up actions like triggering an evaluation.</w:t>
      </w:r>
    </w:p>
    <w:p w14:paraId="51FB3E18" w14:textId="46B739C5" w:rsidR="00FD2C26" w:rsidRPr="00F5227D" w:rsidRDefault="00FD2C26" w:rsidP="00FD2C26">
      <w:pPr>
        <w:keepNext/>
        <w:rPr>
          <w:noProof/>
        </w:rPr>
      </w:pPr>
      <w:r>
        <w:rPr>
          <w:noProof/>
        </w:rPr>
        <w:t xml:space="preserve">This workflow also serves as a starting point for event-based evaluation when the </w:t>
      </w:r>
      <w:r w:rsidRPr="006D66F2">
        <w:rPr>
          <w:i/>
          <w:iCs/>
          <w:noProof/>
        </w:rPr>
        <w:t xml:space="preserve">Posture Collection </w:t>
      </w:r>
      <w:r w:rsidR="00E00B7D">
        <w:rPr>
          <w:i/>
          <w:iCs/>
          <w:noProof/>
        </w:rPr>
        <w:t>Service</w:t>
      </w:r>
      <w:r>
        <w:rPr>
          <w:noProof/>
        </w:rPr>
        <w:t xml:space="preserve"> receives </w:t>
      </w:r>
      <w:r w:rsidRPr="00340346">
        <w:rPr>
          <w:noProof/>
        </w:rPr>
        <w:t>posture data</w:t>
      </w:r>
      <w:r>
        <w:rPr>
          <w:noProof/>
        </w:rPr>
        <w:t xml:space="preserve"> of interest to the </w:t>
      </w:r>
      <w:r w:rsidRPr="006D66F2">
        <w:rPr>
          <w:i/>
          <w:iCs/>
          <w:noProof/>
        </w:rPr>
        <w:t>Posture Evaluator</w:t>
      </w:r>
      <w:r>
        <w:rPr>
          <w:noProof/>
        </w:rPr>
        <w:t xml:space="preserve">. This terminates in the </w:t>
      </w:r>
      <w:r w:rsidRPr="00340346">
        <w:rPr>
          <w:noProof/>
        </w:rPr>
        <w:t xml:space="preserve">Posture </w:t>
      </w:r>
      <w:r>
        <w:rPr>
          <w:noProof/>
        </w:rPr>
        <w:t>D</w:t>
      </w:r>
      <w:r w:rsidRPr="00340346">
        <w:rPr>
          <w:noProof/>
        </w:rPr>
        <w:t>ata</w:t>
      </w:r>
      <w:r>
        <w:rPr>
          <w:noProof/>
        </w:rPr>
        <w:t xml:space="preserve"> Evaluation work flow shown in Figure 8 once the </w:t>
      </w:r>
      <w:r w:rsidRPr="00340346">
        <w:rPr>
          <w:noProof/>
        </w:rPr>
        <w:t>posture data</w:t>
      </w:r>
      <w:r>
        <w:rPr>
          <w:noProof/>
        </w:rPr>
        <w:t xml:space="preserve"> is evaluated, the assessment results are stored, and the </w:t>
      </w:r>
      <w:r w:rsidRPr="006D66F2">
        <w:rPr>
          <w:i/>
          <w:iCs/>
          <w:noProof/>
        </w:rPr>
        <w:t>Posture Evaluator</w:t>
      </w:r>
      <w:r>
        <w:rPr>
          <w:noProof/>
        </w:rPr>
        <w:t xml:space="preserve"> receives pointers to the assessment results in the </w:t>
      </w:r>
      <w:r w:rsidRPr="006D66F2">
        <w:rPr>
          <w:i/>
          <w:iCs/>
          <w:noProof/>
        </w:rPr>
        <w:t>CMDB</w:t>
      </w:r>
      <w:r>
        <w:rPr>
          <w:noProof/>
        </w:rPr>
        <w:t>.</w:t>
      </w:r>
    </w:p>
    <w:p w14:paraId="2E8A0DFD" w14:textId="77777777" w:rsidR="00FD2C26" w:rsidRPr="002E68DE" w:rsidRDefault="00FD2C26" w:rsidP="00FD2C26">
      <w:pPr>
        <w:jc w:val="center"/>
      </w:pPr>
      <w:r w:rsidRPr="0072463B">
        <w:rPr>
          <w:rFonts w:ascii="Arial" w:hAnsi="Arial"/>
          <w:b/>
          <w:noProof/>
          <w:color w:val="000000" w:themeColor="text1"/>
          <w:sz w:val="18"/>
        </w:rPr>
        <w:object w:dxaOrig="6706" w:dyaOrig="11340" w14:anchorId="05200254">
          <v:shape id="_x0000_i1026" type="#_x0000_t75" alt="" style="width:352.2pt;height:594.6pt;mso-width-percent:0;mso-height-percent:0;mso-width-percent:0;mso-height-percent:0" o:ole="">
            <v:imagedata r:id="rId12" o:title=""/>
          </v:shape>
          <o:OLEObject Type="Embed" ProgID="Visio.Drawing.15" ShapeID="_x0000_i1026" DrawAspect="Content" ObjectID="_1626506179" r:id="rId13"/>
        </w:object>
      </w:r>
    </w:p>
    <w:p w14:paraId="014772A3" w14:textId="77777777" w:rsidR="00FD2C26" w:rsidRDefault="00FD2C26" w:rsidP="00FD2C26">
      <w:pPr>
        <w:pStyle w:val="Caption"/>
      </w:pPr>
      <w:r>
        <w:t xml:space="preserve">Figure </w:t>
      </w:r>
      <w:r w:rsidRPr="004409D4">
        <w:fldChar w:fldCharType="begin"/>
      </w:r>
      <w:r>
        <w:rPr>
          <w:noProof/>
        </w:rPr>
        <w:instrText xml:space="preserve"> SEQ Figure \* ARABIC </w:instrText>
      </w:r>
      <w:r w:rsidRPr="004409D4">
        <w:rPr>
          <w:rFonts w:ascii="Times New Roman" w:hAnsi="Times New Roman"/>
          <w:color w:val="auto"/>
          <w:sz w:val="24"/>
        </w:rPr>
        <w:fldChar w:fldCharType="separate"/>
      </w:r>
      <w:r>
        <w:rPr>
          <w:noProof/>
        </w:rPr>
        <w:t>4</w:t>
      </w:r>
      <w:r w:rsidRPr="004409D4">
        <w:fldChar w:fldCharType="end"/>
      </w:r>
      <w:r>
        <w:t xml:space="preserve">: </w:t>
      </w:r>
      <w:r w:rsidRPr="00340346">
        <w:t xml:space="preserve">Posture </w:t>
      </w:r>
      <w:r>
        <w:t>D</w:t>
      </w:r>
      <w:r w:rsidRPr="00340346">
        <w:t>ata</w:t>
      </w:r>
      <w:r>
        <w:t xml:space="preserve"> Collection Workflow.</w:t>
      </w:r>
    </w:p>
    <w:p w14:paraId="2D0594E2" w14:textId="77777777" w:rsidR="00FD2C26" w:rsidRDefault="00FD2C26" w:rsidP="00FD2C26"/>
    <w:p w14:paraId="4A2D6863" w14:textId="77777777" w:rsidR="00FD2C26" w:rsidRDefault="00FD2C26" w:rsidP="00FD2C26">
      <w:pPr>
        <w:pStyle w:val="Heading3"/>
        <w:numPr>
          <w:ilvl w:val="2"/>
          <w:numId w:val="1"/>
        </w:numPr>
      </w:pPr>
      <w:bookmarkStart w:id="48" w:name="_Toc532390180"/>
      <w:r w:rsidRPr="00340346">
        <w:lastRenderedPageBreak/>
        <w:t>Posture Data Evaluation</w:t>
      </w:r>
      <w:r>
        <w:t xml:space="preserve"> Workflow</w:t>
      </w:r>
      <w:bookmarkEnd w:id="48"/>
    </w:p>
    <w:p w14:paraId="4B0A6B7A" w14:textId="77777777" w:rsidR="00FD2C26" w:rsidRDefault="00FD2C26" w:rsidP="00FD2C26">
      <w:pPr>
        <w:rPr>
          <w:lang w:eastAsia="ar-SA"/>
        </w:rPr>
      </w:pPr>
      <w:r>
        <w:rPr>
          <w:noProof/>
        </w:rPr>
        <w:t xml:space="preserve">Similarly, the </w:t>
      </w:r>
      <w:r w:rsidRPr="00340346">
        <w:rPr>
          <w:lang w:eastAsia="ar-SA"/>
        </w:rPr>
        <w:t xml:space="preserve">Posture </w:t>
      </w:r>
      <w:r>
        <w:rPr>
          <w:lang w:eastAsia="ar-SA"/>
        </w:rPr>
        <w:t>D</w:t>
      </w:r>
      <w:r w:rsidRPr="00340346">
        <w:rPr>
          <w:lang w:eastAsia="ar-SA"/>
        </w:rPr>
        <w:t>ata</w:t>
      </w:r>
      <w:r>
        <w:rPr>
          <w:lang w:eastAsia="ar-SA"/>
        </w:rPr>
        <w:t xml:space="preserve"> Evaluation Workflow, shown in Figure 8, describes the interactions between components of the architecture in support of the evaluation of </w:t>
      </w:r>
      <w:r w:rsidRPr="00340346">
        <w:rPr>
          <w:lang w:eastAsia="ar-SA"/>
        </w:rPr>
        <w:t>posture data</w:t>
      </w:r>
      <w:r>
        <w:rPr>
          <w:lang w:eastAsia="ar-SA"/>
        </w:rPr>
        <w:t>. As before, there are multiple possible starting points to accommodate different scenarios. Examples include:</w:t>
      </w:r>
    </w:p>
    <w:p w14:paraId="69CA10D1" w14:textId="7E3017B3" w:rsidR="00FD2C26" w:rsidRDefault="00FD2C26" w:rsidP="00FD2C26">
      <w:pPr>
        <w:pStyle w:val="ListParagraph"/>
        <w:numPr>
          <w:ilvl w:val="0"/>
          <w:numId w:val="4"/>
        </w:numPr>
        <w:rPr>
          <w:lang w:eastAsia="ar-SA"/>
        </w:rPr>
      </w:pPr>
      <w:r>
        <w:rPr>
          <w:lang w:eastAsia="ar-SA"/>
        </w:rPr>
        <w:t xml:space="preserve">Evaluation of </w:t>
      </w:r>
      <w:r w:rsidRPr="00340346">
        <w:rPr>
          <w:lang w:eastAsia="ar-SA"/>
        </w:rPr>
        <w:t>posture data</w:t>
      </w:r>
      <w:r>
        <w:rPr>
          <w:lang w:eastAsia="ar-SA"/>
        </w:rPr>
        <w:t xml:space="preserve"> using SCAP Content. This may be triggered by the </w:t>
      </w:r>
      <w:r w:rsidRPr="006D66F2">
        <w:rPr>
          <w:i/>
          <w:iCs/>
          <w:lang w:eastAsia="ar-SA"/>
        </w:rPr>
        <w:t>Posture Evaluator</w:t>
      </w:r>
      <w:r>
        <w:rPr>
          <w:lang w:eastAsia="ar-SA"/>
        </w:rPr>
        <w:t xml:space="preserve"> or </w:t>
      </w:r>
      <w:r w:rsidRPr="006D66F2">
        <w:rPr>
          <w:i/>
          <w:iCs/>
          <w:lang w:eastAsia="ar-SA"/>
        </w:rPr>
        <w:t xml:space="preserve">Posture Collection </w:t>
      </w:r>
      <w:r w:rsidR="00E00B7D">
        <w:rPr>
          <w:i/>
          <w:iCs/>
          <w:lang w:eastAsia="ar-SA"/>
        </w:rPr>
        <w:t>Service</w:t>
      </w:r>
      <w:r>
        <w:rPr>
          <w:lang w:eastAsia="ar-SA"/>
        </w:rPr>
        <w:t xml:space="preserve"> (from Workflow 1)</w:t>
      </w:r>
    </w:p>
    <w:p w14:paraId="07F4188A" w14:textId="160A25C4" w:rsidR="00FD2C26" w:rsidRDefault="00FD2C26" w:rsidP="00FD2C26">
      <w:pPr>
        <w:pStyle w:val="ListParagraph"/>
        <w:numPr>
          <w:ilvl w:val="0"/>
          <w:numId w:val="4"/>
        </w:numPr>
        <w:rPr>
          <w:lang w:eastAsia="ar-SA"/>
        </w:rPr>
      </w:pPr>
      <w:r>
        <w:rPr>
          <w:lang w:eastAsia="ar-SA"/>
        </w:rPr>
        <w:t xml:space="preserve"> Evaluation of </w:t>
      </w:r>
      <w:r w:rsidRPr="00340346">
        <w:rPr>
          <w:lang w:eastAsia="ar-SA"/>
        </w:rPr>
        <w:t>posture data</w:t>
      </w:r>
      <w:r>
        <w:rPr>
          <w:lang w:eastAsia="ar-SA"/>
        </w:rPr>
        <w:t xml:space="preserve"> without SCAP Content. This may be triggered by the </w:t>
      </w:r>
      <w:r w:rsidRPr="006D66F2">
        <w:rPr>
          <w:i/>
          <w:iCs/>
          <w:lang w:eastAsia="ar-SA"/>
        </w:rPr>
        <w:t>Posture Evaluator</w:t>
      </w:r>
      <w:r>
        <w:rPr>
          <w:lang w:eastAsia="ar-SA"/>
        </w:rPr>
        <w:t xml:space="preserve"> or </w:t>
      </w:r>
      <w:r w:rsidRPr="006D66F2">
        <w:rPr>
          <w:i/>
          <w:iCs/>
          <w:lang w:eastAsia="ar-SA"/>
        </w:rPr>
        <w:t xml:space="preserve">Posture Collection </w:t>
      </w:r>
      <w:r w:rsidR="00E00B7D">
        <w:rPr>
          <w:i/>
          <w:iCs/>
          <w:lang w:eastAsia="ar-SA"/>
        </w:rPr>
        <w:t>Service</w:t>
      </w:r>
      <w:r>
        <w:rPr>
          <w:lang w:eastAsia="ar-SA"/>
        </w:rPr>
        <w:t xml:space="preserve"> (from Workflow 1)</w:t>
      </w:r>
    </w:p>
    <w:p w14:paraId="3A5E2E37" w14:textId="77777777" w:rsidR="00FD2C26" w:rsidRDefault="00FD2C26" w:rsidP="00FD2C26">
      <w:pPr>
        <w:keepNext/>
        <w:rPr>
          <w:noProof/>
        </w:rPr>
      </w:pPr>
      <w:r>
        <w:rPr>
          <w:noProof/>
        </w:rPr>
        <w:t xml:space="preserve">These evaluations terminate after the </w:t>
      </w:r>
      <w:r w:rsidRPr="006D66F2">
        <w:rPr>
          <w:i/>
          <w:iCs/>
          <w:noProof/>
        </w:rPr>
        <w:t>Posture Evaluator</w:t>
      </w:r>
      <w:r>
        <w:rPr>
          <w:noProof/>
        </w:rPr>
        <w:t xml:space="preserve"> evaluates the </w:t>
      </w:r>
      <w:r w:rsidRPr="00340346">
        <w:rPr>
          <w:noProof/>
        </w:rPr>
        <w:t>posture data</w:t>
      </w:r>
      <w:r>
        <w:rPr>
          <w:noProof/>
        </w:rPr>
        <w:t xml:space="preserve">, stores the assessment results in the </w:t>
      </w:r>
      <w:r w:rsidRPr="006D66F2">
        <w:rPr>
          <w:i/>
          <w:iCs/>
          <w:noProof/>
        </w:rPr>
        <w:t>CMDB</w:t>
      </w:r>
      <w:r>
        <w:rPr>
          <w:noProof/>
        </w:rPr>
        <w:t>, and receives pointers to those assessment results.</w:t>
      </w:r>
    </w:p>
    <w:p w14:paraId="4A1FC3C7" w14:textId="77777777" w:rsidR="00FD2C26" w:rsidRPr="00A157C8" w:rsidRDefault="00FD2C26" w:rsidP="00FD2C26">
      <w:r>
        <w:br w:type="page"/>
      </w:r>
      <w:r w:rsidRPr="004409D4">
        <w:rPr>
          <w:rFonts w:ascii="Arial" w:hAnsi="Arial"/>
          <w:noProof/>
          <w:color w:val="000000" w:themeColor="text1"/>
          <w:sz w:val="18"/>
        </w:rPr>
        <w:lastRenderedPageBreak/>
        <w:drawing>
          <wp:inline distT="0" distB="0" distL="0" distR="0" wp14:anchorId="3805F575" wp14:editId="1D7A2F57">
            <wp:extent cx="9676012" cy="6485376"/>
            <wp:effectExtent l="0" t="5080" r="0" b="0"/>
            <wp:docPr id="538441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14">
                      <a:extLst>
                        <a:ext uri="{28A0092B-C50C-407E-A947-70E740481C1C}">
                          <a14:useLocalDpi xmlns:a14="http://schemas.microsoft.com/office/drawing/2010/main" val="0"/>
                        </a:ext>
                      </a:extLst>
                    </a:blip>
                    <a:srcRect/>
                    <a:stretch>
                      <a:fillRect/>
                    </a:stretch>
                  </pic:blipFill>
                  <pic:spPr>
                    <a:xfrm rot="5400000">
                      <a:off x="0" y="0"/>
                      <a:ext cx="9677858" cy="6486614"/>
                    </a:xfrm>
                    <a:prstGeom prst="rect">
                      <a:avLst/>
                    </a:prstGeom>
                  </pic:spPr>
                </pic:pic>
              </a:graphicData>
            </a:graphic>
          </wp:inline>
        </w:drawing>
      </w:r>
    </w:p>
    <w:p w14:paraId="3FA6944A" w14:textId="77777777" w:rsidR="00FD2C26" w:rsidRPr="004409D4" w:rsidRDefault="00FD2C26" w:rsidP="00FD2C26">
      <w:pPr>
        <w:pStyle w:val="Caption"/>
        <w:rPr>
          <w:rFonts w:ascii="Times New Roman" w:hAnsi="Times New Roman"/>
          <w:color w:val="auto"/>
          <w:sz w:val="24"/>
        </w:rPr>
      </w:pPr>
      <w:r>
        <w:lastRenderedPageBreak/>
        <w:t xml:space="preserve">Figure </w:t>
      </w:r>
      <w:r w:rsidRPr="004409D4">
        <w:fldChar w:fldCharType="begin"/>
      </w:r>
      <w:r>
        <w:rPr>
          <w:noProof/>
        </w:rPr>
        <w:instrText xml:space="preserve"> SEQ Figure \* ARABIC </w:instrText>
      </w:r>
      <w:r w:rsidRPr="004409D4">
        <w:rPr>
          <w:rFonts w:ascii="Times New Roman" w:hAnsi="Times New Roman"/>
          <w:color w:val="auto"/>
          <w:sz w:val="24"/>
        </w:rPr>
        <w:fldChar w:fldCharType="separate"/>
      </w:r>
      <w:r>
        <w:rPr>
          <w:noProof/>
        </w:rPr>
        <w:t>5</w:t>
      </w:r>
      <w:r w:rsidRPr="004409D4">
        <w:fldChar w:fldCharType="end"/>
      </w:r>
      <w:r w:rsidRPr="7D5577E5">
        <w:t xml:space="preserve">: </w:t>
      </w:r>
      <w:r w:rsidRPr="00340346">
        <w:t xml:space="preserve">Posture </w:t>
      </w:r>
      <w:r>
        <w:t>D</w:t>
      </w:r>
      <w:r w:rsidRPr="00340346">
        <w:t>ata</w:t>
      </w:r>
      <w:r>
        <w:t xml:space="preserve"> Evaluation Workflow.</w:t>
      </w:r>
    </w:p>
    <w:p w14:paraId="7493C368" w14:textId="77777777" w:rsidR="00FD2C26" w:rsidRDefault="00FD2C26" w:rsidP="00FD2C26">
      <w:pPr>
        <w:pStyle w:val="Caption"/>
      </w:pPr>
    </w:p>
    <w:p w14:paraId="63BC5587" w14:textId="77777777" w:rsidR="00FD2C26" w:rsidRPr="00FD2C26" w:rsidRDefault="00FD2C26" w:rsidP="00FD2C26"/>
    <w:sectPr w:rsidR="00FD2C26" w:rsidRPr="00FD2C26" w:rsidSect="008E4A0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William Munyan" w:date="2019-07-25T14:27:00Z" w:initials="WM">
    <w:p w14:paraId="4BBFD16B" w14:textId="483AB85A" w:rsidR="00AC28F0" w:rsidRDefault="00AC28F0">
      <w:pPr>
        <w:pStyle w:val="CommentText"/>
      </w:pPr>
      <w:r>
        <w:rPr>
          <w:rStyle w:val="CommentReference"/>
        </w:rPr>
        <w:annotationRef/>
      </w:r>
      <w:r>
        <w:t>Can this be edited to read more generically, such as “It may also report collected posture data to entities which have subscribed to receive it (i.e., a posture evaluator)</w:t>
      </w:r>
    </w:p>
  </w:comment>
  <w:comment w:id="3" w:author="Jessica Fitzgerald-McKay" w:date="2019-08-01T07:47:00Z" w:initials="JF">
    <w:p w14:paraId="1E578DDF" w14:textId="1FEA6A4C" w:rsidR="00AC28F0" w:rsidRDefault="00AC28F0">
      <w:pPr>
        <w:pStyle w:val="CommentText"/>
      </w:pPr>
      <w:r>
        <w:rPr>
          <w:rStyle w:val="CommentReference"/>
        </w:rPr>
        <w:annotationRef/>
      </w:r>
    </w:p>
  </w:comment>
  <w:comment w:id="13" w:author="William Munyan" w:date="2019-07-30T15:46:00Z" w:initials="WM">
    <w:p w14:paraId="6002C31F" w14:textId="5ACA8915" w:rsidR="00AC28F0" w:rsidRDefault="00AC28F0">
      <w:pPr>
        <w:pStyle w:val="CommentText"/>
      </w:pPr>
      <w:r>
        <w:rPr>
          <w:rStyle w:val="CommentReference"/>
        </w:rPr>
        <w:annotationRef/>
      </w:r>
      <w:r>
        <w:t>What functions does the Posture Collection Manager provide beyond what is performed by the Posture Collection Service?  I think I may have conflated the two into the Posture Collection Service.</w:t>
      </w:r>
    </w:p>
    <w:p w14:paraId="26F9DF25" w14:textId="5AF25339" w:rsidR="00AC28F0" w:rsidRDefault="00AC28F0">
      <w:pPr>
        <w:pStyle w:val="CommentText"/>
      </w:pPr>
    </w:p>
    <w:p w14:paraId="1D6FA82C" w14:textId="404EB122" w:rsidR="00AC28F0" w:rsidRDefault="00AC28F0">
      <w:pPr>
        <w:pStyle w:val="CommentText"/>
      </w:pPr>
      <w:r>
        <w:t>To me, the PCS acts as the interface to the endpoints for other interested parties.  The PCS orchestrates collection activities, either through direct collection requests or subscription-based (all described below) and other entities interact with the PCS and not with endpoints directly.  The PCS is sort-of a “mini orchestrator”, responsible for an endpoint/set of endpoints.</w:t>
      </w:r>
    </w:p>
  </w:comment>
  <w:comment w:id="14" w:author="Jessica Fitzgerald-McKay" w:date="2019-08-01T17:17:00Z" w:initials="JF">
    <w:p w14:paraId="5FB79A0F" w14:textId="36F13C63" w:rsidR="00AC28F0" w:rsidRDefault="00AC28F0">
      <w:pPr>
        <w:pStyle w:val="CommentText"/>
      </w:pPr>
      <w:r>
        <w:rPr>
          <w:rStyle w:val="CommentReference"/>
        </w:rPr>
        <w:annotationRef/>
      </w:r>
      <w:r>
        <w:t>Ah, good question. We differentiated between the PCM and the PCS in acknowledgement that a PCS might have lots of different functions and capabilities. But, we may not have explained this here clearly enough. Might be worth a conversation with the group about whether or not this is a reasonable distinction to make for our efforts.</w:t>
      </w:r>
    </w:p>
  </w:comment>
  <w:comment w:id="17" w:author="William Munyan" w:date="2019-07-25T14:42:00Z" w:initials="WM">
    <w:p w14:paraId="6125C624" w14:textId="0D367E61" w:rsidR="00AC28F0" w:rsidRDefault="00AC28F0">
      <w:pPr>
        <w:pStyle w:val="CommentText"/>
      </w:pPr>
      <w:r>
        <w:rPr>
          <w:rStyle w:val="CommentReference"/>
        </w:rPr>
        <w:annotationRef/>
      </w:r>
      <w:r>
        <w:t>As we talked about, “sanity check” is mostly validating format of received data.  Is it worth fleshing out more specifically what is expected from the posture collection service in terms of “sanity checks”?</w:t>
      </w:r>
    </w:p>
  </w:comment>
  <w:comment w:id="18" w:author="Jessica Fitzgerald-McKay" w:date="2019-08-01T17:17:00Z" w:initials="JF">
    <w:p w14:paraId="5FA67CA0" w14:textId="3DD39A8F" w:rsidR="00AC28F0" w:rsidRDefault="00AC28F0">
      <w:pPr>
        <w:pStyle w:val="CommentText"/>
      </w:pPr>
      <w:r>
        <w:rPr>
          <w:rStyle w:val="CommentReference"/>
        </w:rPr>
        <w:annotationRef/>
      </w:r>
      <w:r>
        <w:t>I’m very happy to flesh that out more. What would you consider adding?</w:t>
      </w:r>
    </w:p>
  </w:comment>
  <w:comment w:id="19" w:author="William Munyan" w:date="2019-08-02T13:50:00Z" w:initials="WM">
    <w:p w14:paraId="0C3FB951" w14:textId="3FF4091E" w:rsidR="00FE117E" w:rsidRDefault="00FE117E">
      <w:pPr>
        <w:pStyle w:val="CommentText"/>
      </w:pPr>
      <w:r>
        <w:rPr>
          <w:rStyle w:val="CommentReference"/>
        </w:rPr>
        <w:annotationRef/>
      </w:r>
      <w:r>
        <w:t xml:space="preserve">(XML-specific) Schema validation, </w:t>
      </w:r>
      <w:proofErr w:type="spellStart"/>
      <w:r>
        <w:t>schematron</w:t>
      </w:r>
      <w:proofErr w:type="spellEnd"/>
      <w:r>
        <w:t xml:space="preserve"> potentially.  Apart from format and simple content validation like those, you start getting into evaluation.</w:t>
      </w:r>
    </w:p>
  </w:comment>
  <w:comment w:id="20" w:author="William Munyan" w:date="2019-07-25T14:45:00Z" w:initials="WM">
    <w:p w14:paraId="7E9AFDB1" w14:textId="6A1A2A21" w:rsidR="00AC28F0" w:rsidRDefault="00AC28F0">
      <w:pPr>
        <w:pStyle w:val="CommentText"/>
      </w:pPr>
      <w:r>
        <w:rPr>
          <w:rStyle w:val="CommentReference"/>
        </w:rPr>
        <w:annotationRef/>
      </w:r>
      <w:r>
        <w:t>Clarifying question: Can Posture Collection Manager be considered basically the orchestration component of the posture collection service?  Is it the PCM that would determine capabilities of the PCS or configure what the PCS should monitor?</w:t>
      </w:r>
    </w:p>
  </w:comment>
  <w:comment w:id="21" w:author="Jessica Fitzgerald-McKay" w:date="2019-08-01T17:18:00Z" w:initials="JF">
    <w:p w14:paraId="79DD2AF3" w14:textId="191D2467" w:rsidR="00AC28F0" w:rsidRDefault="00AC28F0">
      <w:pPr>
        <w:pStyle w:val="CommentText"/>
      </w:pPr>
      <w:r>
        <w:rPr>
          <w:rStyle w:val="CommentReference"/>
        </w:rPr>
        <w:annotationRef/>
      </w:r>
      <w:r>
        <w:t>Yes, it would do that. It would also manage connections with endpoints, and manage subscriptions with posture evaluators. Maybe the group should drill down into this more.</w:t>
      </w:r>
    </w:p>
  </w:comment>
  <w:comment w:id="22" w:author="William Munyan" w:date="2019-08-02T13:53:00Z" w:initials="WM">
    <w:p w14:paraId="100E95E0" w14:textId="4D6E7D7C" w:rsidR="00FE117E" w:rsidRDefault="00FE117E">
      <w:pPr>
        <w:pStyle w:val="CommentText"/>
      </w:pPr>
      <w:r>
        <w:rPr>
          <w:rStyle w:val="CommentReference"/>
        </w:rPr>
        <w:annotationRef/>
      </w:r>
      <w:r>
        <w:t>I would think that the PCS would manage connections with endpoints or subscription of endpoints to it.</w:t>
      </w:r>
    </w:p>
    <w:p w14:paraId="22D0DA49" w14:textId="4152ED00" w:rsidR="00FE117E" w:rsidRDefault="00FE117E">
      <w:pPr>
        <w:pStyle w:val="CommentText"/>
      </w:pPr>
    </w:p>
    <w:p w14:paraId="255AE19C" w14:textId="5FE8E236" w:rsidR="00FE117E" w:rsidRDefault="00FE117E">
      <w:pPr>
        <w:pStyle w:val="CommentText"/>
      </w:pPr>
      <w:r>
        <w:t>In terms of interfacing with the PE’s that would depend on how that could happen, and how many connections the PE’s would want to have to manage, right?  If a PCM is more of a higher level and manages potentially a group of PCS’s, then the PCM could act as a broker when the PE’s need to invoke collection during the evaluation process.  Or could a PE simply request collection straight from a PCS?</w:t>
      </w:r>
    </w:p>
  </w:comment>
  <w:comment w:id="23" w:author="William Munyan" w:date="2019-07-29T12:53:00Z" w:initials="WM">
    <w:p w14:paraId="57134B61" w14:textId="081D1D89" w:rsidR="00AC28F0" w:rsidRDefault="00AC28F0">
      <w:pPr>
        <w:pStyle w:val="CommentText"/>
      </w:pPr>
      <w:r>
        <w:rPr>
          <w:rStyle w:val="CommentReference"/>
        </w:rPr>
        <w:annotationRef/>
      </w:r>
      <w:r>
        <w:t>Query to the posture collection service?  My question is, should all requests for posture data from an endpoint go through the Posture Collection Service?</w:t>
      </w:r>
    </w:p>
  </w:comment>
  <w:comment w:id="24" w:author="Jessica Fitzgerald-McKay" w:date="2019-08-01T17:20:00Z" w:initials="JF">
    <w:p w14:paraId="2CBC270B" w14:textId="77777777" w:rsidR="00AC28F0" w:rsidRDefault="00AC28F0">
      <w:pPr>
        <w:pStyle w:val="CommentText"/>
      </w:pPr>
      <w:r>
        <w:rPr>
          <w:rStyle w:val="CommentReference"/>
        </w:rPr>
        <w:annotationRef/>
      </w:r>
      <w:r>
        <w:t>I think you are asking two questions here.</w:t>
      </w:r>
    </w:p>
    <w:p w14:paraId="41227A76" w14:textId="1C621A1E" w:rsidR="00AC28F0" w:rsidRDefault="00AC28F0" w:rsidP="00AC28F0">
      <w:pPr>
        <w:pStyle w:val="CommentText"/>
        <w:numPr>
          <w:ilvl w:val="0"/>
          <w:numId w:val="5"/>
        </w:numPr>
      </w:pPr>
      <w:r>
        <w:t>The posture collection engine resides on the endpoint. It’s the bit of code that takes the request and actually gets the data to fulfill the request, or that fulfills a subscription when it has new data to share.</w:t>
      </w:r>
    </w:p>
    <w:p w14:paraId="0E0A2F8E" w14:textId="3242B664" w:rsidR="00AC28F0" w:rsidRDefault="00AC28F0" w:rsidP="00AC28F0">
      <w:pPr>
        <w:pStyle w:val="CommentText"/>
        <w:numPr>
          <w:ilvl w:val="0"/>
          <w:numId w:val="5"/>
        </w:numPr>
      </w:pPr>
      <w:r>
        <w:t xml:space="preserve"> We’re in opinion territory here. </w:t>
      </w:r>
      <w:r>
        <w:sym w:font="Wingdings" w:char="F04A"/>
      </w:r>
      <w:r>
        <w:t xml:space="preserve"> In my opinion, yes. Otherwise, we do not achieve one of our main goals for SCAP, which is reducing the number of connections the endpoint has to maintain. I suspect there are other opinions in the group that we should address.</w:t>
      </w:r>
    </w:p>
  </w:comment>
  <w:comment w:id="25" w:author="William Munyan" w:date="2019-07-29T12:54:00Z" w:initials="WM">
    <w:p w14:paraId="63EE08ED" w14:textId="03BCDC18" w:rsidR="00AC28F0" w:rsidRPr="00916AA0" w:rsidRDefault="00AC28F0">
      <w:pPr>
        <w:pStyle w:val="CommentText"/>
      </w:pPr>
      <w:r>
        <w:rPr>
          <w:rStyle w:val="CommentReference"/>
        </w:rPr>
        <w:annotationRef/>
      </w:r>
      <w:r>
        <w:t xml:space="preserve">Posture collection service?  See my comments above re: PCM vs PCS.  I feel like where it says “PCM </w:t>
      </w:r>
      <w:r>
        <w:rPr>
          <w:b/>
          <w:i/>
        </w:rPr>
        <w:t>on</w:t>
      </w:r>
      <w:r>
        <w:rPr>
          <w:b/>
        </w:rPr>
        <w:t xml:space="preserve"> </w:t>
      </w:r>
      <w:r>
        <w:t>the PCS must be able to…” means simply that “the PCS must be able to…”</w:t>
      </w:r>
    </w:p>
  </w:comment>
  <w:comment w:id="26" w:author="Jessica Fitzgerald-McKay" w:date="2019-08-01T17:21:00Z" w:initials="JF">
    <w:p w14:paraId="445BD73F" w14:textId="223457D7" w:rsidR="00AC28F0" w:rsidRDefault="00AC28F0">
      <w:pPr>
        <w:pStyle w:val="CommentText"/>
      </w:pPr>
      <w:r>
        <w:rPr>
          <w:rStyle w:val="CommentReference"/>
        </w:rPr>
        <w:annotationRef/>
      </w:r>
      <w:r>
        <w:t>Again, this was a (possibly failed) attempt to acknowledge the PCS might have other capabilities too.</w:t>
      </w:r>
    </w:p>
  </w:comment>
  <w:comment w:id="29" w:author="Jessica Fitzgerald-McKay" w:date="2019-07-25T13:35:00Z" w:initials="JF">
    <w:p w14:paraId="18C8D83D" w14:textId="77777777" w:rsidR="00AC28F0" w:rsidRDefault="00AC28F0">
      <w:pPr>
        <w:pStyle w:val="CommentText"/>
      </w:pPr>
      <w:r>
        <w:rPr>
          <w:rStyle w:val="CommentReference"/>
        </w:rPr>
        <w:annotationRef/>
      </w:r>
      <w:r>
        <w:t>This should say Posture Collection Service</w:t>
      </w:r>
    </w:p>
  </w:comment>
  <w:comment w:id="32" w:author="William Munyan" w:date="2019-07-29T14:26:00Z" w:initials="WM">
    <w:p w14:paraId="6376557D" w14:textId="20C9D5ED" w:rsidR="00AC28F0" w:rsidRDefault="00AC28F0">
      <w:pPr>
        <w:pStyle w:val="CommentText"/>
      </w:pPr>
      <w:r>
        <w:rPr>
          <w:rStyle w:val="CommentReference"/>
        </w:rPr>
        <w:annotationRef/>
      </w:r>
      <w:r>
        <w:t>More of a collection request than a “health” check?</w:t>
      </w:r>
    </w:p>
  </w:comment>
  <w:comment w:id="33" w:author="Jessica Fitzgerald-McKay" w:date="2019-08-01T17:22:00Z" w:initials="JF">
    <w:p w14:paraId="4D1AAA2C" w14:textId="5DC41D81" w:rsidR="00AC28F0" w:rsidRDefault="00AC28F0">
      <w:pPr>
        <w:pStyle w:val="CommentText"/>
      </w:pPr>
      <w:r>
        <w:rPr>
          <w:rStyle w:val="CommentReference"/>
        </w:rPr>
        <w:annotationRef/>
      </w:r>
      <w:r>
        <w:t>Sure. I’d like us to maintain the notion that we are doing this work to ensure the endpoint remains healthy (perhaps we should tell Stephen Farrell about this work), but we also must be clear about what these capabilities are.</w:t>
      </w:r>
    </w:p>
  </w:comment>
  <w:comment w:id="34" w:author="William Munyan" w:date="2019-07-29T16:13:00Z" w:initials="WM">
    <w:p w14:paraId="7A20A801" w14:textId="62121244" w:rsidR="00AC28F0" w:rsidRDefault="00AC28F0">
      <w:pPr>
        <w:pStyle w:val="CommentText"/>
      </w:pPr>
      <w:r>
        <w:rPr>
          <w:rStyle w:val="CommentReference"/>
        </w:rPr>
        <w:annotationRef/>
      </w:r>
      <w:r>
        <w:t>Can an endpoint subscribe to a PCS?  Or is the intention to point the PCS to the endpoint to essentially say “hey endpoint, you’re subscribing to me, and listening for X”</w:t>
      </w:r>
    </w:p>
  </w:comment>
  <w:comment w:id="35" w:author="Jessica Fitzgerald-McKay" w:date="2019-08-01T17:23:00Z" w:initials="JF">
    <w:p w14:paraId="47ACC62A" w14:textId="02B8680C" w:rsidR="00AC28F0" w:rsidRDefault="00AC28F0">
      <w:pPr>
        <w:pStyle w:val="CommentText"/>
      </w:pPr>
      <w:r>
        <w:rPr>
          <w:rStyle w:val="CommentReference"/>
        </w:rPr>
        <w:annotationRef/>
      </w:r>
      <w:r>
        <w:t>Oh, interesting. I am not sure. I don’t think of the endpoint as receiving anything other than requests for data from a PCS</w:t>
      </w:r>
      <w:r w:rsidR="001B500F">
        <w:t>, but we should talk more about it.</w:t>
      </w:r>
    </w:p>
  </w:comment>
  <w:comment w:id="39" w:author="William Munyan" w:date="2019-07-29T14:36:00Z" w:initials="WM">
    <w:p w14:paraId="2057CCFE" w14:textId="29EFC75E" w:rsidR="00AC28F0" w:rsidRDefault="00AC28F0">
      <w:pPr>
        <w:pStyle w:val="CommentText"/>
      </w:pPr>
      <w:r>
        <w:rPr>
          <w:rStyle w:val="CommentReference"/>
        </w:rPr>
        <w:annotationRef/>
      </w:r>
      <w:r>
        <w:t>Not that I’d be against it (so I guess this is just a clarifying question), but does the PCS require access to the CMDB other than pushing data?  Will the PCS ever query the CMDB for information?</w:t>
      </w:r>
    </w:p>
    <w:p w14:paraId="6EC03763" w14:textId="5F19D3CA" w:rsidR="00AC28F0" w:rsidRDefault="00AC28F0">
      <w:pPr>
        <w:pStyle w:val="CommentText"/>
      </w:pPr>
    </w:p>
    <w:p w14:paraId="7CDECBEA" w14:textId="1F05CE51" w:rsidR="00AC28F0" w:rsidRDefault="00AC28F0">
      <w:pPr>
        <w:pStyle w:val="CommentText"/>
      </w:pPr>
      <w:r>
        <w:t>I think I understand this better after reading a bit further, in that the PCS can use the “pointers to information in the CMDB” to respond to a collection request from an Evaluator.</w:t>
      </w:r>
    </w:p>
  </w:comment>
  <w:comment w:id="40" w:author="Jessica Fitzgerald-McKay" w:date="2019-08-01T17:24:00Z" w:initials="JF">
    <w:p w14:paraId="777C3D91" w14:textId="2A6D5DE2" w:rsidR="001B500F" w:rsidRDefault="001B500F">
      <w:pPr>
        <w:pStyle w:val="CommentText"/>
      </w:pPr>
      <w:r>
        <w:rPr>
          <w:rStyle w:val="CommentReference"/>
        </w:rPr>
        <w:annotationRef/>
      </w:r>
      <w:r>
        <w:t xml:space="preserve">Yep, exactly. </w:t>
      </w:r>
    </w:p>
  </w:comment>
  <w:comment w:id="42" w:author="Jessica Fitzgerald-McKay" w:date="2019-07-25T13:37:00Z" w:initials="JF">
    <w:p w14:paraId="6C1C5242" w14:textId="77777777" w:rsidR="00AC28F0" w:rsidRDefault="00AC28F0">
      <w:pPr>
        <w:pStyle w:val="CommentText"/>
      </w:pPr>
      <w:r>
        <w:rPr>
          <w:rStyle w:val="CommentReference"/>
        </w:rPr>
        <w:annotationRef/>
      </w:r>
      <w:r>
        <w:t>Again, need to fix Server-&gt;Service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BFD16B" w15:done="0"/>
  <w15:commentEx w15:paraId="1E578DDF" w15:done="0"/>
  <w15:commentEx w15:paraId="1D6FA82C" w15:done="0"/>
  <w15:commentEx w15:paraId="5FB79A0F" w15:done="0"/>
  <w15:commentEx w15:paraId="6125C624" w15:done="0"/>
  <w15:commentEx w15:paraId="5FA67CA0" w15:done="0"/>
  <w15:commentEx w15:paraId="0C3FB951" w15:paraIdParent="5FA67CA0" w15:done="0"/>
  <w15:commentEx w15:paraId="7E9AFDB1" w15:done="0"/>
  <w15:commentEx w15:paraId="79DD2AF3" w15:done="0"/>
  <w15:commentEx w15:paraId="255AE19C" w15:paraIdParent="79DD2AF3" w15:done="0"/>
  <w15:commentEx w15:paraId="57134B61" w15:done="0"/>
  <w15:commentEx w15:paraId="0E0A2F8E" w15:done="0"/>
  <w15:commentEx w15:paraId="63EE08ED" w15:done="0"/>
  <w15:commentEx w15:paraId="445BD73F" w15:done="0"/>
  <w15:commentEx w15:paraId="18C8D83D" w15:done="0"/>
  <w15:commentEx w15:paraId="6376557D" w15:done="0"/>
  <w15:commentEx w15:paraId="4D1AAA2C" w15:done="0"/>
  <w15:commentEx w15:paraId="7A20A801" w15:done="0"/>
  <w15:commentEx w15:paraId="47ACC62A" w15:done="0"/>
  <w15:commentEx w15:paraId="7CDECBEA" w15:done="0"/>
  <w15:commentEx w15:paraId="777C3D91" w15:done="0"/>
  <w15:commentEx w15:paraId="6C1C52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03F4"/>
    <w:multiLevelType w:val="multilevel"/>
    <w:tmpl w:val="F3245C88"/>
    <w:lvl w:ilvl="0">
      <w:start w:val="1"/>
      <w:numFmt w:val="decimal"/>
      <w:lvlText w:val="%1"/>
      <w:lvlJc w:val="left"/>
      <w:pPr>
        <w:tabs>
          <w:tab w:val="num" w:pos="576"/>
        </w:tabs>
        <w:ind w:left="576" w:hanging="576"/>
      </w:pPr>
      <w:rPr>
        <w:rFonts w:ascii="Arial" w:hAnsi="Arial" w:hint="default"/>
        <w:b/>
        <w:i w:val="0"/>
        <w:sz w:val="24"/>
        <w:u w:val="none"/>
      </w:rPr>
    </w:lvl>
    <w:lvl w:ilvl="1">
      <w:start w:val="1"/>
      <w:numFmt w:val="decimal"/>
      <w:lvlText w:val="%1.%2"/>
      <w:lvlJc w:val="left"/>
      <w:pPr>
        <w:tabs>
          <w:tab w:val="num" w:pos="576"/>
        </w:tabs>
        <w:ind w:left="576" w:hanging="576"/>
      </w:pPr>
      <w:rPr>
        <w:rFonts w:ascii="Arial" w:hAnsi="Arial" w:hint="default"/>
        <w:b/>
        <w:i w:val="0"/>
        <w:sz w:val="22"/>
      </w:rPr>
    </w:lvl>
    <w:lvl w:ilvl="2">
      <w:start w:val="1"/>
      <w:numFmt w:val="decimal"/>
      <w:lvlText w:val="%1.%2.%3"/>
      <w:lvlJc w:val="left"/>
      <w:pPr>
        <w:tabs>
          <w:tab w:val="num" w:pos="720"/>
        </w:tabs>
        <w:ind w:left="720" w:hanging="720"/>
      </w:pPr>
      <w:rPr>
        <w:rFonts w:ascii="Arial" w:hAnsi="Arial" w:hint="default"/>
        <w:b/>
        <w:i w:val="0"/>
        <w:sz w:val="22"/>
        <w:u w:val="none"/>
      </w:rPr>
    </w:lvl>
    <w:lvl w:ilvl="3">
      <w:start w:val="1"/>
      <w:numFmt w:val="decimal"/>
      <w:lvlText w:val="%1.%2.%3.%4"/>
      <w:lvlJc w:val="left"/>
      <w:pPr>
        <w:tabs>
          <w:tab w:val="num" w:pos="864"/>
        </w:tabs>
        <w:ind w:left="864" w:hanging="864"/>
      </w:pPr>
      <w:rPr>
        <w:rFonts w:hint="default"/>
        <w:b/>
      </w:rPr>
    </w:lvl>
    <w:lvl w:ilvl="4">
      <w:start w:val="1"/>
      <w:numFmt w:val="decimal"/>
      <w:lvlText w:val="%1.%2.%3.%4.%5"/>
      <w:lvlJc w:val="left"/>
      <w:pPr>
        <w:tabs>
          <w:tab w:val="num" w:pos="1008"/>
        </w:tabs>
        <w:ind w:left="1008" w:hanging="1008"/>
      </w:pPr>
      <w:rPr>
        <w:rFonts w:hint="default"/>
      </w:rPr>
    </w:lvl>
    <w:lvl w:ilvl="5">
      <w:start w:val="1"/>
      <w:numFmt w:val="upperLetter"/>
      <w:lvlRestart w:val="0"/>
      <w:suff w:val="nothing"/>
      <w:lvlText w:val="Appendix %6—"/>
      <w:lvlJc w:val="left"/>
      <w:pPr>
        <w:ind w:left="1242" w:hanging="1152"/>
      </w:pPr>
      <w:rPr>
        <w:rFonts w:ascii="Arial" w:hAnsi="Arial" w:hint="default"/>
        <w:b/>
        <w:i w:val="0"/>
        <w:sz w:val="22"/>
        <w:u w:val="none"/>
      </w:rPr>
    </w:lvl>
    <w:lvl w:ilvl="6">
      <w:start w:val="1"/>
      <w:numFmt w:val="decimal"/>
      <w:lvlRestart w:val="0"/>
      <w:lvlText w:val="%6.%7"/>
      <w:lvlJc w:val="left"/>
      <w:pPr>
        <w:tabs>
          <w:tab w:val="num" w:pos="1296"/>
        </w:tabs>
        <w:ind w:left="1296" w:hanging="1296"/>
      </w:pPr>
      <w:rPr>
        <w:rFonts w:ascii="Arial" w:hAnsi="Arial" w:hint="default"/>
        <w:b/>
        <w:i w:val="0"/>
        <w:sz w:val="22"/>
        <w:u w:val="none"/>
      </w:rPr>
    </w:lvl>
    <w:lvl w:ilvl="7">
      <w:start w:val="1"/>
      <w:numFmt w:val="decimal"/>
      <w:lvlRestart w:val="0"/>
      <w:lvlText w:val="%6.%7.%8"/>
      <w:lvlJc w:val="left"/>
      <w:pPr>
        <w:tabs>
          <w:tab w:val="num" w:pos="1440"/>
        </w:tabs>
        <w:ind w:left="1440" w:hanging="1440"/>
      </w:pPr>
      <w:rPr>
        <w:rFonts w:ascii="Arial" w:hAnsi="Arial" w:hint="default"/>
        <w:b/>
        <w:i w:val="0"/>
        <w:sz w:val="22"/>
        <w:u w:val="none"/>
      </w:rPr>
    </w:lvl>
    <w:lvl w:ilvl="8">
      <w:start w:val="1"/>
      <w:numFmt w:val="decimal"/>
      <w:lvlRestart w:val="0"/>
      <w:lvlText w:val="%6.%7.%8.%9"/>
      <w:lvlJc w:val="left"/>
      <w:pPr>
        <w:tabs>
          <w:tab w:val="num" w:pos="1584"/>
        </w:tabs>
        <w:ind w:left="1584" w:hanging="1584"/>
      </w:pPr>
      <w:rPr>
        <w:rFonts w:ascii="Arial" w:hAnsi="Arial" w:hint="default"/>
        <w:b/>
        <w:i w:val="0"/>
        <w:sz w:val="24"/>
      </w:rPr>
    </w:lvl>
  </w:abstractNum>
  <w:abstractNum w:abstractNumId="1" w15:restartNumberingAfterBreak="0">
    <w:nsid w:val="072256EC"/>
    <w:multiLevelType w:val="hybridMultilevel"/>
    <w:tmpl w:val="D1684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F831A7"/>
    <w:multiLevelType w:val="hybridMultilevel"/>
    <w:tmpl w:val="FE743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3D0BA2"/>
    <w:multiLevelType w:val="hybridMultilevel"/>
    <w:tmpl w:val="FE64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8F1B74"/>
    <w:multiLevelType w:val="hybridMultilevel"/>
    <w:tmpl w:val="F872D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iam Munyan">
    <w15:presenceInfo w15:providerId="Windows Live" w15:userId="4c0729cc56cf3b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C26"/>
    <w:rsid w:val="0004342C"/>
    <w:rsid w:val="00086CE4"/>
    <w:rsid w:val="000E0514"/>
    <w:rsid w:val="001B500F"/>
    <w:rsid w:val="004C642E"/>
    <w:rsid w:val="004F77E0"/>
    <w:rsid w:val="005A2B9D"/>
    <w:rsid w:val="007006DF"/>
    <w:rsid w:val="00793CB8"/>
    <w:rsid w:val="007C20E3"/>
    <w:rsid w:val="007E57C4"/>
    <w:rsid w:val="00832E1E"/>
    <w:rsid w:val="00892AA2"/>
    <w:rsid w:val="008E4A03"/>
    <w:rsid w:val="00916AA0"/>
    <w:rsid w:val="00A01753"/>
    <w:rsid w:val="00AA00CB"/>
    <w:rsid w:val="00AC28F0"/>
    <w:rsid w:val="00D706FA"/>
    <w:rsid w:val="00E00B7D"/>
    <w:rsid w:val="00E22C61"/>
    <w:rsid w:val="00F239E7"/>
    <w:rsid w:val="00FD2C26"/>
    <w:rsid w:val="00FE1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FC394"/>
  <w14:defaultImageDpi w14:val="300"/>
  <w15:docId w15:val="{7114535C-15C9-465D-BAAA-CF3B80810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D2C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autoRedefine/>
    <w:qFormat/>
    <w:rsid w:val="00FD2C26"/>
    <w:pPr>
      <w:keepLines w:val="0"/>
      <w:widowControl w:val="0"/>
      <w:tabs>
        <w:tab w:val="num" w:pos="576"/>
      </w:tabs>
      <w:suppressAutoHyphens/>
      <w:adjustRightInd w:val="0"/>
      <w:spacing w:before="0" w:after="240"/>
      <w:ind w:left="576" w:hanging="576"/>
      <w:textAlignment w:val="baseline"/>
      <w:outlineLvl w:val="1"/>
    </w:pPr>
    <w:rPr>
      <w:rFonts w:ascii="Arial" w:eastAsia="Times New Roman" w:hAnsi="Arial" w:cs="Times New Roman"/>
      <w:bCs w:val="0"/>
      <w:color w:val="000000" w:themeColor="text1"/>
      <w:kern w:val="28"/>
      <w:sz w:val="22"/>
      <w:szCs w:val="24"/>
    </w:rPr>
  </w:style>
  <w:style w:type="paragraph" w:styleId="Heading3">
    <w:name w:val="heading 3"/>
    <w:basedOn w:val="Heading2"/>
    <w:next w:val="Normal"/>
    <w:link w:val="Heading3Char"/>
    <w:qFormat/>
    <w:rsid w:val="00FD2C26"/>
    <w:pPr>
      <w:tabs>
        <w:tab w:val="clear" w:pos="576"/>
        <w:tab w:val="num" w:pos="720"/>
        <w:tab w:val="left" w:pos="1080"/>
      </w:tabs>
      <w:ind w:left="720" w:hanging="720"/>
      <w:outlineLvl w:val="2"/>
    </w:pPr>
    <w:rPr>
      <w:color w:val="auto"/>
      <w:kern w:val="0"/>
      <w:sz w:val="24"/>
      <w:szCs w:val="20"/>
      <w:lang w:eastAsia="ar-SA"/>
    </w:rPr>
  </w:style>
  <w:style w:type="paragraph" w:styleId="Heading4">
    <w:name w:val="heading 4"/>
    <w:basedOn w:val="Heading3"/>
    <w:next w:val="Normal"/>
    <w:link w:val="Heading4Char"/>
    <w:qFormat/>
    <w:rsid w:val="00FD2C26"/>
    <w:pPr>
      <w:widowControl/>
      <w:tabs>
        <w:tab w:val="clear" w:pos="720"/>
        <w:tab w:val="num" w:pos="864"/>
      </w:tabs>
      <w:adjustRightInd/>
      <w:ind w:left="864" w:hanging="864"/>
      <w:textAlignment w:val="auto"/>
      <w:outlineLvl w:val="3"/>
    </w:pPr>
    <w:rPr>
      <w:color w:val="000000" w:themeColor="text1"/>
      <w:kern w:val="28"/>
      <w:sz w:val="22"/>
      <w:szCs w:val="24"/>
      <w:lang w:eastAsia="en-US"/>
    </w:rPr>
  </w:style>
  <w:style w:type="paragraph" w:styleId="Heading5">
    <w:name w:val="heading 5"/>
    <w:basedOn w:val="Heading4"/>
    <w:link w:val="Heading5Char"/>
    <w:qFormat/>
    <w:rsid w:val="00FD2C26"/>
    <w:pPr>
      <w:tabs>
        <w:tab w:val="clear" w:pos="864"/>
        <w:tab w:val="num" w:pos="1008"/>
      </w:tabs>
      <w:ind w:left="1008" w:hanging="1008"/>
      <w:outlineLvl w:val="4"/>
    </w:pPr>
  </w:style>
  <w:style w:type="paragraph" w:styleId="Heading6">
    <w:name w:val="heading 6"/>
    <w:basedOn w:val="Heading1"/>
    <w:next w:val="Normal"/>
    <w:link w:val="Heading6Char"/>
    <w:qFormat/>
    <w:rsid w:val="00FD2C26"/>
    <w:pPr>
      <w:keepLines w:val="0"/>
      <w:pageBreakBefore/>
      <w:widowControl w:val="0"/>
      <w:pBdr>
        <w:top w:val="single" w:sz="4" w:space="1" w:color="244061" w:themeColor="accent1" w:themeShade="80"/>
        <w:left w:val="single" w:sz="4" w:space="4" w:color="244061" w:themeColor="accent1" w:themeShade="80"/>
        <w:bottom w:val="single" w:sz="4" w:space="1" w:color="244061" w:themeColor="accent1" w:themeShade="80"/>
        <w:right w:val="single" w:sz="4" w:space="4" w:color="244061" w:themeColor="accent1" w:themeShade="80"/>
      </w:pBdr>
      <w:shd w:val="clear" w:color="auto" w:fill="000000" w:themeFill="text1"/>
      <w:suppressAutoHyphens/>
      <w:adjustRightInd w:val="0"/>
      <w:spacing w:before="0" w:after="240"/>
      <w:ind w:left="1242" w:hanging="1152"/>
      <w:textAlignment w:val="baseline"/>
      <w:outlineLvl w:val="5"/>
    </w:pPr>
    <w:rPr>
      <w:rFonts w:ascii="Arial" w:eastAsia="Times New Roman" w:hAnsi="Arial" w:cs="Times New Roman"/>
      <w:bCs w:val="0"/>
      <w:color w:val="FFFFFF" w:themeColor="background1"/>
      <w:sz w:val="22"/>
      <w:szCs w:val="24"/>
    </w:rPr>
  </w:style>
  <w:style w:type="paragraph" w:styleId="Heading7">
    <w:name w:val="heading 7"/>
    <w:basedOn w:val="Heading6"/>
    <w:next w:val="Normal"/>
    <w:link w:val="Heading7Char"/>
    <w:qFormat/>
    <w:rsid w:val="00FD2C26"/>
    <w:pPr>
      <w:pBdr>
        <w:top w:val="none" w:sz="0" w:space="0" w:color="auto"/>
        <w:left w:val="none" w:sz="0" w:space="0" w:color="auto"/>
        <w:bottom w:val="none" w:sz="0" w:space="0" w:color="auto"/>
        <w:right w:val="none" w:sz="0" w:space="0" w:color="auto"/>
      </w:pBdr>
      <w:shd w:val="clear" w:color="auto" w:fill="auto"/>
      <w:tabs>
        <w:tab w:val="num" w:pos="1296"/>
      </w:tabs>
      <w:ind w:left="1296" w:hanging="1296"/>
      <w:outlineLvl w:val="6"/>
    </w:pPr>
    <w:rPr>
      <w:color w:val="000000" w:themeColor="text1"/>
    </w:rPr>
  </w:style>
  <w:style w:type="paragraph" w:styleId="Heading8">
    <w:name w:val="heading 8"/>
    <w:basedOn w:val="Heading7"/>
    <w:next w:val="Normal"/>
    <w:link w:val="Heading8Char"/>
    <w:qFormat/>
    <w:rsid w:val="00FD2C26"/>
    <w:pPr>
      <w:tabs>
        <w:tab w:val="clear" w:pos="1296"/>
        <w:tab w:val="left" w:pos="900"/>
        <w:tab w:val="num" w:pos="1440"/>
      </w:tabs>
      <w:ind w:left="1440" w:hanging="1440"/>
      <w:outlineLvl w:val="7"/>
    </w:pPr>
  </w:style>
  <w:style w:type="paragraph" w:styleId="Heading9">
    <w:name w:val="heading 9"/>
    <w:basedOn w:val="Heading8"/>
    <w:next w:val="Normal"/>
    <w:link w:val="Heading9Char"/>
    <w:qFormat/>
    <w:rsid w:val="00FD2C26"/>
    <w:pPr>
      <w:tabs>
        <w:tab w:val="clear" w:pos="900"/>
        <w:tab w:val="clear" w:pos="1440"/>
        <w:tab w:val="num" w:pos="1584"/>
      </w:tabs>
      <w:ind w:left="1584" w:hanging="158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C26"/>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FD2C26"/>
    <w:rPr>
      <w:rFonts w:ascii="Lucida Grande" w:hAnsi="Lucida Grande"/>
      <w:sz w:val="18"/>
      <w:szCs w:val="18"/>
    </w:rPr>
  </w:style>
  <w:style w:type="character" w:customStyle="1" w:styleId="BalloonTextChar">
    <w:name w:val="Balloon Text Char"/>
    <w:basedOn w:val="DefaultParagraphFont"/>
    <w:link w:val="BalloonText"/>
    <w:uiPriority w:val="99"/>
    <w:semiHidden/>
    <w:rsid w:val="00FD2C26"/>
    <w:rPr>
      <w:rFonts w:ascii="Lucida Grande" w:hAnsi="Lucida Grande"/>
      <w:sz w:val="18"/>
      <w:szCs w:val="18"/>
    </w:rPr>
  </w:style>
  <w:style w:type="character" w:customStyle="1" w:styleId="Heading2Char">
    <w:name w:val="Heading 2 Char"/>
    <w:basedOn w:val="DefaultParagraphFont"/>
    <w:link w:val="Heading2"/>
    <w:rsid w:val="00FD2C26"/>
    <w:rPr>
      <w:rFonts w:ascii="Arial" w:eastAsia="Times New Roman" w:hAnsi="Arial" w:cs="Times New Roman"/>
      <w:b/>
      <w:color w:val="000000" w:themeColor="text1"/>
      <w:kern w:val="28"/>
      <w:sz w:val="22"/>
    </w:rPr>
  </w:style>
  <w:style w:type="character" w:customStyle="1" w:styleId="Heading3Char">
    <w:name w:val="Heading 3 Char"/>
    <w:basedOn w:val="DefaultParagraphFont"/>
    <w:link w:val="Heading3"/>
    <w:rsid w:val="00FD2C26"/>
    <w:rPr>
      <w:rFonts w:ascii="Arial" w:eastAsia="Times New Roman" w:hAnsi="Arial" w:cs="Times New Roman"/>
      <w:b/>
      <w:szCs w:val="20"/>
      <w:lang w:eastAsia="ar-SA"/>
    </w:rPr>
  </w:style>
  <w:style w:type="character" w:customStyle="1" w:styleId="Heading4Char">
    <w:name w:val="Heading 4 Char"/>
    <w:basedOn w:val="DefaultParagraphFont"/>
    <w:link w:val="Heading4"/>
    <w:rsid w:val="00FD2C26"/>
    <w:rPr>
      <w:rFonts w:ascii="Arial" w:eastAsia="Times New Roman" w:hAnsi="Arial" w:cs="Times New Roman"/>
      <w:b/>
      <w:color w:val="000000" w:themeColor="text1"/>
      <w:kern w:val="28"/>
      <w:sz w:val="22"/>
    </w:rPr>
  </w:style>
  <w:style w:type="character" w:customStyle="1" w:styleId="Heading5Char">
    <w:name w:val="Heading 5 Char"/>
    <w:basedOn w:val="DefaultParagraphFont"/>
    <w:link w:val="Heading5"/>
    <w:rsid w:val="00FD2C26"/>
    <w:rPr>
      <w:rFonts w:ascii="Arial" w:eastAsia="Times New Roman" w:hAnsi="Arial" w:cs="Times New Roman"/>
      <w:b/>
      <w:color w:val="000000" w:themeColor="text1"/>
      <w:kern w:val="28"/>
      <w:sz w:val="22"/>
    </w:rPr>
  </w:style>
  <w:style w:type="character" w:customStyle="1" w:styleId="Heading6Char">
    <w:name w:val="Heading 6 Char"/>
    <w:basedOn w:val="DefaultParagraphFont"/>
    <w:link w:val="Heading6"/>
    <w:rsid w:val="00FD2C26"/>
    <w:rPr>
      <w:rFonts w:ascii="Arial" w:eastAsia="Times New Roman" w:hAnsi="Arial" w:cs="Times New Roman"/>
      <w:b/>
      <w:color w:val="FFFFFF" w:themeColor="background1"/>
      <w:sz w:val="22"/>
      <w:shd w:val="clear" w:color="auto" w:fill="000000" w:themeFill="text1"/>
    </w:rPr>
  </w:style>
  <w:style w:type="character" w:customStyle="1" w:styleId="Heading7Char">
    <w:name w:val="Heading 7 Char"/>
    <w:basedOn w:val="DefaultParagraphFont"/>
    <w:link w:val="Heading7"/>
    <w:rsid w:val="00FD2C26"/>
    <w:rPr>
      <w:rFonts w:ascii="Arial" w:eastAsia="Times New Roman" w:hAnsi="Arial" w:cs="Times New Roman"/>
      <w:b/>
      <w:color w:val="000000" w:themeColor="text1"/>
      <w:sz w:val="22"/>
    </w:rPr>
  </w:style>
  <w:style w:type="character" w:customStyle="1" w:styleId="Heading8Char">
    <w:name w:val="Heading 8 Char"/>
    <w:basedOn w:val="DefaultParagraphFont"/>
    <w:link w:val="Heading8"/>
    <w:rsid w:val="00FD2C26"/>
    <w:rPr>
      <w:rFonts w:ascii="Arial" w:eastAsia="Times New Roman" w:hAnsi="Arial" w:cs="Times New Roman"/>
      <w:b/>
      <w:color w:val="000000" w:themeColor="text1"/>
      <w:sz w:val="22"/>
    </w:rPr>
  </w:style>
  <w:style w:type="character" w:customStyle="1" w:styleId="Heading9Char">
    <w:name w:val="Heading 9 Char"/>
    <w:basedOn w:val="DefaultParagraphFont"/>
    <w:link w:val="Heading9"/>
    <w:rsid w:val="00FD2C26"/>
    <w:rPr>
      <w:rFonts w:ascii="Arial" w:eastAsia="Times New Roman" w:hAnsi="Arial" w:cs="Times New Roman"/>
      <w:b/>
      <w:color w:val="000000" w:themeColor="text1"/>
      <w:sz w:val="22"/>
    </w:rPr>
  </w:style>
  <w:style w:type="character" w:styleId="CommentReference">
    <w:name w:val="annotation reference"/>
    <w:uiPriority w:val="99"/>
    <w:rsid w:val="00FD2C26"/>
    <w:rPr>
      <w:sz w:val="16"/>
      <w:szCs w:val="16"/>
    </w:rPr>
  </w:style>
  <w:style w:type="paragraph" w:styleId="CommentText">
    <w:name w:val="annotation text"/>
    <w:basedOn w:val="Normal"/>
    <w:link w:val="CommentTextChar"/>
    <w:uiPriority w:val="99"/>
    <w:qFormat/>
    <w:rsid w:val="00FD2C26"/>
    <w:pPr>
      <w:widowControl w:val="0"/>
      <w:suppressAutoHyphens/>
      <w:adjustRightInd w:val="0"/>
      <w:spacing w:after="240"/>
      <w:textAlignment w:val="baseline"/>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FD2C26"/>
    <w:rPr>
      <w:rFonts w:ascii="Times New Roman" w:eastAsia="Times New Roman" w:hAnsi="Times New Roman" w:cs="Times New Roman"/>
    </w:rPr>
  </w:style>
  <w:style w:type="paragraph" w:styleId="ListParagraph">
    <w:name w:val="List Paragraph"/>
    <w:basedOn w:val="Normal"/>
    <w:uiPriority w:val="34"/>
    <w:qFormat/>
    <w:rsid w:val="00FD2C26"/>
    <w:pPr>
      <w:spacing w:after="240"/>
      <w:ind w:left="720"/>
      <w:contextualSpacing/>
    </w:pPr>
    <w:rPr>
      <w:rFonts w:ascii="Times New Roman" w:eastAsia="Trebuchet MS" w:hAnsi="Times New Roman" w:cs="Trebuchet MS"/>
      <w:color w:val="000000"/>
      <w:szCs w:val="22"/>
    </w:rPr>
  </w:style>
  <w:style w:type="paragraph" w:styleId="Caption">
    <w:name w:val="caption"/>
    <w:aliases w:val="Figure,Caption Char3,Caption Char1 Char1,Caption Char Char Char1,Caption Char1 Char Char,Caption Char2 Char,Caption Char Char Char Char,Caption Char Char1 Char,Caption Char Char2,Caption Char3 Char Char,Caption Char1 Char1 Char Char,Caption Char"/>
    <w:basedOn w:val="Normal"/>
    <w:next w:val="Normal"/>
    <w:uiPriority w:val="35"/>
    <w:qFormat/>
    <w:rsid w:val="00FD2C26"/>
    <w:pPr>
      <w:widowControl w:val="0"/>
      <w:suppressAutoHyphens/>
      <w:adjustRightInd w:val="0"/>
      <w:spacing w:after="240"/>
      <w:jc w:val="center"/>
      <w:textAlignment w:val="baseline"/>
    </w:pPr>
    <w:rPr>
      <w:rFonts w:ascii="Arial" w:eastAsia="Times New Roman" w:hAnsi="Arial" w:cs="Times New Roman"/>
      <w:b/>
      <w:color w:val="000000" w:themeColor="text1"/>
      <w:sz w:val="18"/>
    </w:rPr>
  </w:style>
  <w:style w:type="paragraph" w:styleId="CommentSubject">
    <w:name w:val="annotation subject"/>
    <w:basedOn w:val="CommentText"/>
    <w:next w:val="CommentText"/>
    <w:link w:val="CommentSubjectChar"/>
    <w:uiPriority w:val="99"/>
    <w:semiHidden/>
    <w:unhideWhenUsed/>
    <w:rsid w:val="00FD2C26"/>
    <w:pPr>
      <w:widowControl/>
      <w:suppressAutoHyphens w:val="0"/>
      <w:adjustRightInd/>
      <w:spacing w:after="0"/>
      <w:textAlignment w:val="auto"/>
    </w:pPr>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FD2C2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722.vsdx"/><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211.vsdx"/><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E1DB9360-10DC-4F0A-A2FF-37826A750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4410</TotalTime>
  <Pages>11</Pages>
  <Words>1783</Words>
  <Characters>10168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Fitzgerald-McKay</dc:creator>
  <cp:keywords/>
  <dc:description/>
  <cp:lastModifiedBy>William Munyan</cp:lastModifiedBy>
  <cp:revision>3</cp:revision>
  <dcterms:created xsi:type="dcterms:W3CDTF">2019-08-01T21:24:00Z</dcterms:created>
  <dcterms:modified xsi:type="dcterms:W3CDTF">2019-08-05T14:30:00Z</dcterms:modified>
</cp:coreProperties>
</file>